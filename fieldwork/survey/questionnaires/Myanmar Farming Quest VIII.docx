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76" w:rsidRDefault="00037E11">
      <w:pPr>
        <w:pStyle w:val="Heading1"/>
        <w:jc w:val="both"/>
        <w:rPr>
          <w:sz w:val="28"/>
          <w:szCs w:val="28"/>
        </w:rPr>
      </w:pPr>
      <w:r>
        <w:rPr>
          <w:sz w:val="28"/>
          <w:szCs w:val="28"/>
        </w:rPr>
        <w:t>MYANMAR FARMING QUESTIONNAIRE</w:t>
      </w:r>
    </w:p>
    <w:p w:rsidR="00CE18B0" w:rsidRDefault="00CE18B0" w:rsidP="00CE18B0">
      <w:pPr>
        <w:pStyle w:val="ListParagraph"/>
        <w:ind w:left="0"/>
        <w:jc w:val="both"/>
      </w:pPr>
    </w:p>
    <w:p w:rsidR="00420853" w:rsidRDefault="006302F5" w:rsidP="006302F5">
      <w:pPr>
        <w:pStyle w:val="ListParagraph"/>
        <w:ind w:left="567"/>
        <w:rPr>
          <w:ins w:id="0" w:author="Maja Zaloznik" w:date="2016-11-14T12:58:00Z"/>
          <w:bCs/>
        </w:rPr>
      </w:pPr>
      <w:r w:rsidRPr="006302F5">
        <w:rPr>
          <w:b/>
        </w:rPr>
        <w:t>Module 1</w:t>
      </w:r>
      <w:proofErr w:type="gramStart"/>
      <w:ins w:id="1" w:author="Maja Zaloznik" w:date="2016-11-14T12:58:00Z">
        <w:r w:rsidR="00420853">
          <w:rPr>
            <w:b/>
          </w:rPr>
          <w:t xml:space="preserve">- </w:t>
        </w:r>
      </w:ins>
      <w:r w:rsidRPr="006302F5">
        <w:rPr>
          <w:b/>
        </w:rPr>
        <w:t xml:space="preserve"> </w:t>
      </w:r>
      <w:proofErr w:type="gramEnd"/>
      <w:del w:id="2" w:author="Maja Zaloznik" w:date="2016-11-14T12:57:00Z">
        <w:r w:rsidRPr="006302F5" w:rsidDel="00420853">
          <w:rPr>
            <w:b/>
          </w:rPr>
          <w:delText>Q1-12</w:delText>
        </w:r>
      </w:del>
      <w:ins w:id="3" w:author="Maja Zaloznik" w:date="2016-11-14T12:57:00Z">
        <w:r w:rsidR="00420853">
          <w:rPr>
            <w:b/>
          </w:rPr>
          <w:t>Q</w:t>
        </w:r>
        <w:r w:rsidR="00420853">
          <w:rPr>
            <w:b/>
          </w:rPr>
          <w:fldChar w:fldCharType="begin"/>
        </w:r>
        <w:r w:rsidR="00420853">
          <w:rPr>
            <w:b/>
          </w:rPr>
          <w:instrText xml:space="preserve"> REF _Ref466891587 \r \h </w:instrText>
        </w:r>
      </w:ins>
      <w:r w:rsidR="00420853">
        <w:rPr>
          <w:b/>
        </w:rPr>
      </w:r>
      <w:r w:rsidR="00420853">
        <w:rPr>
          <w:b/>
        </w:rPr>
        <w:fldChar w:fldCharType="separate"/>
      </w:r>
      <w:ins w:id="4" w:author="Maja Zaloznik" w:date="2016-11-14T13:52:00Z">
        <w:r w:rsidR="002C2DBD">
          <w:rPr>
            <w:b/>
          </w:rPr>
          <w:t>1</w:t>
        </w:r>
      </w:ins>
      <w:ins w:id="5" w:author="Maja Zaloznik" w:date="2016-11-14T12:57:00Z">
        <w:r w:rsidR="00420853">
          <w:rPr>
            <w:b/>
          </w:rPr>
          <w:fldChar w:fldCharType="end"/>
        </w:r>
      </w:ins>
      <w:ins w:id="6" w:author="Maja Zaloznik" w:date="2016-11-14T12:58:00Z">
        <w:r w:rsidR="00420853">
          <w:rPr>
            <w:b/>
          </w:rPr>
          <w:t xml:space="preserve"> to Q</w:t>
        </w:r>
      </w:ins>
      <w:ins w:id="7" w:author="Maja Zaloznik" w:date="2016-11-14T13:20:00Z">
        <w:r w:rsidR="00730896">
          <w:rPr>
            <w:b/>
          </w:rPr>
          <w:fldChar w:fldCharType="begin"/>
        </w:r>
        <w:r w:rsidR="00730896">
          <w:rPr>
            <w:b/>
          </w:rPr>
          <w:instrText xml:space="preserve"> REF _Ref466892941 \r \h </w:instrText>
        </w:r>
      </w:ins>
      <w:r w:rsidR="00730896">
        <w:rPr>
          <w:b/>
        </w:rPr>
      </w:r>
      <w:r w:rsidR="00730896">
        <w:rPr>
          <w:b/>
        </w:rPr>
        <w:fldChar w:fldCharType="separate"/>
      </w:r>
      <w:ins w:id="8" w:author="Maja Zaloznik" w:date="2016-11-14T13:52:00Z">
        <w:r w:rsidR="002C2DBD">
          <w:rPr>
            <w:b/>
          </w:rPr>
          <w:t>15</w:t>
        </w:r>
      </w:ins>
      <w:ins w:id="9" w:author="Maja Zaloznik" w:date="2016-11-14T13:20:00Z">
        <w:r w:rsidR="00730896">
          <w:rPr>
            <w:b/>
          </w:rPr>
          <w:fldChar w:fldCharType="end"/>
        </w:r>
      </w:ins>
      <w:r w:rsidRPr="006302F5">
        <w:t xml:space="preserve"> </w:t>
      </w:r>
      <w:r>
        <w:t xml:space="preserve"> </w:t>
      </w:r>
      <w:r w:rsidR="004270E8">
        <w:t xml:space="preserve">  </w:t>
      </w:r>
      <w:r w:rsidRPr="006302F5">
        <w:t xml:space="preserve">Themes: </w:t>
      </w:r>
      <w:r w:rsidRPr="006302F5">
        <w:rPr>
          <w:bCs/>
        </w:rPr>
        <w:t xml:space="preserve">Household details, health, </w:t>
      </w:r>
      <w:ins w:id="10" w:author="Maja Zaloznik" w:date="2016-11-14T12:58:00Z">
        <w:r w:rsidR="00420853">
          <w:rPr>
            <w:bCs/>
          </w:rPr>
          <w:t>Income</w:t>
        </w:r>
      </w:ins>
      <w:ins w:id="11" w:author="Maja Zaloznik" w:date="2016-11-14T13:19:00Z">
        <w:r w:rsidR="00A47302">
          <w:rPr>
            <w:bCs/>
          </w:rPr>
          <w:t>, credit</w:t>
        </w:r>
      </w:ins>
      <w:ins w:id="12" w:author="Maja Zaloznik" w:date="2016-11-14T12:58:00Z">
        <w:r w:rsidR="00420853">
          <w:rPr>
            <w:bCs/>
          </w:rPr>
          <w:t>. ALL</w:t>
        </w:r>
      </w:ins>
    </w:p>
    <w:p w:rsidR="00CE18B0" w:rsidRPr="006302F5" w:rsidDel="00420853" w:rsidRDefault="006302F5" w:rsidP="006302F5">
      <w:pPr>
        <w:pStyle w:val="ListParagraph"/>
        <w:ind w:left="567"/>
        <w:rPr>
          <w:del w:id="13" w:author="Maja Zaloznik" w:date="2016-11-14T12:58:00Z"/>
          <w:bCs/>
        </w:rPr>
      </w:pPr>
      <w:del w:id="14" w:author="Maja Zaloznik" w:date="2016-11-14T12:58:00Z">
        <w:r w:rsidRPr="006302F5" w:rsidDel="00420853">
          <w:rPr>
            <w:bCs/>
          </w:rPr>
          <w:delText>land tenure, expectations of children</w:delText>
        </w:r>
        <w:r w:rsidR="004270E8" w:rsidDel="00420853">
          <w:rPr>
            <w:bCs/>
          </w:rPr>
          <w:delText xml:space="preserve">. </w:delText>
        </w:r>
        <w:r w:rsidR="004270E8" w:rsidRPr="006302F5" w:rsidDel="00420853">
          <w:rPr>
            <w:i/>
          </w:rPr>
          <w:delText>All respondents</w:delText>
        </w:r>
        <w:r w:rsidR="004270E8" w:rsidRPr="006302F5" w:rsidDel="00420853">
          <w:delText>.</w:delText>
        </w:r>
      </w:del>
    </w:p>
    <w:p w:rsidR="00914226" w:rsidRDefault="006302F5" w:rsidP="006302F5">
      <w:pPr>
        <w:pStyle w:val="ListParagraph"/>
        <w:ind w:left="567"/>
        <w:rPr>
          <w:ins w:id="15" w:author="Maja Zaloznik" w:date="2016-11-14T13:22:00Z"/>
          <w:b/>
        </w:rPr>
      </w:pPr>
      <w:r w:rsidRPr="006302F5">
        <w:rPr>
          <w:b/>
        </w:rPr>
        <w:t xml:space="preserve">Module </w:t>
      </w:r>
      <w:ins w:id="16" w:author="Maja Zaloznik" w:date="2016-11-14T13:00:00Z">
        <w:r w:rsidR="00914226">
          <w:rPr>
            <w:b/>
          </w:rPr>
          <w:t>2</w:t>
        </w:r>
      </w:ins>
      <w:ins w:id="17" w:author="Maja Zaloznik" w:date="2016-11-14T13:01:00Z">
        <w:r w:rsidR="00914226">
          <w:rPr>
            <w:b/>
          </w:rPr>
          <w:t xml:space="preserve"> Q</w:t>
        </w:r>
      </w:ins>
      <w:del w:id="18" w:author="Maja Zaloznik" w:date="2016-11-14T13:00:00Z">
        <w:r w:rsidRPr="006302F5" w:rsidDel="00914226">
          <w:rPr>
            <w:b/>
          </w:rPr>
          <w:delText>1</w:delText>
        </w:r>
      </w:del>
      <w:ins w:id="19" w:author="Maja Zaloznik" w:date="2016-11-14T13:00:00Z">
        <w:r w:rsidR="00914226">
          <w:rPr>
            <w:b/>
          </w:rPr>
          <w:fldChar w:fldCharType="begin"/>
        </w:r>
        <w:r w:rsidR="00914226">
          <w:rPr>
            <w:b/>
          </w:rPr>
          <w:instrText xml:space="preserve"> REF _Ref466891782 \r \h </w:instrText>
        </w:r>
      </w:ins>
      <w:r w:rsidR="00914226">
        <w:rPr>
          <w:b/>
        </w:rPr>
      </w:r>
      <w:r w:rsidR="00914226">
        <w:rPr>
          <w:b/>
        </w:rPr>
        <w:fldChar w:fldCharType="separate"/>
      </w:r>
      <w:ins w:id="20" w:author="Maja Zaloznik" w:date="2016-11-14T13:52:00Z">
        <w:r w:rsidR="002C2DBD">
          <w:rPr>
            <w:b/>
          </w:rPr>
          <w:t>16</w:t>
        </w:r>
      </w:ins>
      <w:ins w:id="21" w:author="Maja Zaloznik" w:date="2016-11-14T13:00:00Z">
        <w:r w:rsidR="00914226">
          <w:rPr>
            <w:b/>
          </w:rPr>
          <w:fldChar w:fldCharType="end"/>
        </w:r>
      </w:ins>
      <w:del w:id="22" w:author="Maja Zaloznik" w:date="2016-11-14T13:00:00Z">
        <w:r w:rsidRPr="006302F5" w:rsidDel="00914226">
          <w:rPr>
            <w:b/>
          </w:rPr>
          <w:delText xml:space="preserve"> Q1</w:delText>
        </w:r>
      </w:del>
      <w:ins w:id="23" w:author="Maja Zaloznik" w:date="2016-11-14T13:01:00Z">
        <w:r w:rsidR="00914226">
          <w:rPr>
            <w:b/>
          </w:rPr>
          <w:t xml:space="preserve"> to Q</w:t>
        </w:r>
      </w:ins>
      <w:ins w:id="24" w:author="Maja Zaloznik" w:date="2016-11-14T13:39:00Z">
        <w:r w:rsidR="00FD4558">
          <w:rPr>
            <w:b/>
          </w:rPr>
          <w:fldChar w:fldCharType="begin"/>
        </w:r>
        <w:r w:rsidR="00FD4558">
          <w:rPr>
            <w:b/>
          </w:rPr>
          <w:instrText xml:space="preserve"> REF _Ref466894077 \r \h </w:instrText>
        </w:r>
      </w:ins>
      <w:r w:rsidR="00FD4558">
        <w:rPr>
          <w:b/>
        </w:rPr>
      </w:r>
      <w:r w:rsidR="00FD4558">
        <w:rPr>
          <w:b/>
        </w:rPr>
        <w:fldChar w:fldCharType="separate"/>
      </w:r>
      <w:ins w:id="25" w:author="Maja Zaloznik" w:date="2016-11-14T13:52:00Z">
        <w:r w:rsidR="002C2DBD">
          <w:rPr>
            <w:b/>
          </w:rPr>
          <w:t>48</w:t>
        </w:r>
      </w:ins>
      <w:ins w:id="26" w:author="Maja Zaloznik" w:date="2016-11-14T13:39:00Z">
        <w:r w:rsidR="00FD4558">
          <w:rPr>
            <w:b/>
          </w:rPr>
          <w:fldChar w:fldCharType="end"/>
        </w:r>
      </w:ins>
      <w:ins w:id="27" w:author="Maja Zaloznik" w:date="2016-11-14T13:21:00Z">
        <w:r w:rsidR="00730896">
          <w:rPr>
            <w:b/>
          </w:rPr>
          <w:t xml:space="preserve"> Themes: Access to land, farm management</w:t>
        </w:r>
      </w:ins>
      <w:ins w:id="28" w:author="Maja Zaloznik" w:date="2016-11-14T13:22:00Z">
        <w:r w:rsidR="00730896">
          <w:rPr>
            <w:b/>
          </w:rPr>
          <w:t>: Respondents with access to land</w:t>
        </w:r>
      </w:ins>
    </w:p>
    <w:p w:rsidR="006302F5" w:rsidRPr="00D07DE3" w:rsidDel="00730896" w:rsidRDefault="00730896">
      <w:pPr>
        <w:ind w:firstLine="567"/>
        <w:rPr>
          <w:del w:id="29" w:author="Maja Zaloznik" w:date="2016-11-14T13:20:00Z"/>
          <w:b/>
          <w:rPrChange w:id="30" w:author="Maja Zaloznik" w:date="2016-11-14T13:25:00Z">
            <w:rPr>
              <w:del w:id="31" w:author="Maja Zaloznik" w:date="2016-11-14T13:20:00Z"/>
              <w:bCs/>
              <w:i/>
            </w:rPr>
          </w:rPrChange>
        </w:rPr>
        <w:pPrChange w:id="32" w:author="Maja Zaloznik" w:date="2016-11-14T13:25:00Z">
          <w:pPr>
            <w:pStyle w:val="ListParagraph"/>
            <w:ind w:left="567"/>
          </w:pPr>
        </w:pPrChange>
      </w:pPr>
      <w:ins w:id="33" w:author="Maja Zaloznik" w:date="2016-11-14T13:22:00Z">
        <w:r w:rsidRPr="00D07DE3">
          <w:rPr>
            <w:b/>
            <w:rPrChange w:id="34" w:author="Maja Zaloznik" w:date="2016-11-14T13:25:00Z">
              <w:rPr/>
            </w:rPrChange>
          </w:rPr>
          <w:t>Module 3 Q</w:t>
        </w:r>
        <w:r w:rsidRPr="00D07DE3">
          <w:rPr>
            <w:b/>
            <w:rPrChange w:id="35" w:author="Maja Zaloznik" w:date="2016-11-14T13:25:00Z">
              <w:rPr/>
            </w:rPrChange>
          </w:rPr>
          <w:fldChar w:fldCharType="begin"/>
        </w:r>
        <w:r w:rsidRPr="00D07DE3">
          <w:rPr>
            <w:b/>
            <w:rPrChange w:id="36" w:author="Maja Zaloznik" w:date="2016-11-14T13:25:00Z">
              <w:rPr/>
            </w:rPrChange>
          </w:rPr>
          <w:instrText xml:space="preserve"> REF _Ref466890515 \r \h </w:instrText>
        </w:r>
      </w:ins>
      <w:r w:rsidRPr="00D07DE3">
        <w:rPr>
          <w:b/>
          <w:rPrChange w:id="37" w:author="Maja Zaloznik" w:date="2016-11-14T13:25:00Z">
            <w:rPr>
              <w:b/>
            </w:rPr>
          </w:rPrChange>
        </w:rPr>
      </w:r>
      <w:r w:rsidRPr="00D07DE3">
        <w:rPr>
          <w:b/>
          <w:rPrChange w:id="38" w:author="Maja Zaloznik" w:date="2016-11-14T13:25:00Z">
            <w:rPr/>
          </w:rPrChange>
        </w:rPr>
        <w:fldChar w:fldCharType="separate"/>
      </w:r>
      <w:ins w:id="39" w:author="Maja Zaloznik" w:date="2016-11-14T13:52:00Z">
        <w:r w:rsidR="002C2DBD">
          <w:rPr>
            <w:b/>
          </w:rPr>
          <w:t>49</w:t>
        </w:r>
      </w:ins>
      <w:ins w:id="40" w:author="Maja Zaloznik" w:date="2016-11-14T13:22:00Z">
        <w:r w:rsidRPr="00D07DE3">
          <w:rPr>
            <w:b/>
            <w:rPrChange w:id="41" w:author="Maja Zaloznik" w:date="2016-11-14T13:25:00Z">
              <w:rPr/>
            </w:rPrChange>
          </w:rPr>
          <w:fldChar w:fldCharType="end"/>
        </w:r>
        <w:r w:rsidRPr="00D07DE3">
          <w:rPr>
            <w:b/>
            <w:rPrChange w:id="42" w:author="Maja Zaloznik" w:date="2016-11-14T13:25:00Z">
              <w:rPr/>
            </w:rPrChange>
          </w:rPr>
          <w:t xml:space="preserve"> Challenges, future and lega</w:t>
        </w:r>
      </w:ins>
      <w:ins w:id="43" w:author="Maja Zaloznik" w:date="2016-11-14T13:23:00Z">
        <w:r w:rsidRPr="00D07DE3">
          <w:rPr>
            <w:b/>
            <w:rPrChange w:id="44" w:author="Maja Zaloznik" w:date="2016-11-14T13:25:00Z">
              <w:rPr/>
            </w:rPrChange>
          </w:rPr>
          <w:t>cy ALL respondents</w:t>
        </w:r>
      </w:ins>
      <w:del w:id="45" w:author="Maja Zaloznik" w:date="2016-11-14T13:20:00Z">
        <w:r w:rsidR="006302F5" w:rsidRPr="00D07DE3" w:rsidDel="00730896">
          <w:rPr>
            <w:b/>
            <w:rPrChange w:id="46" w:author="Maja Zaloznik" w:date="2016-11-14T13:25:00Z">
              <w:rPr/>
            </w:rPrChange>
          </w:rPr>
          <w:delText>3-14</w:delText>
        </w:r>
        <w:r w:rsidR="006302F5" w:rsidRPr="006302F5" w:rsidDel="00730896">
          <w:delText xml:space="preserve"> </w:delText>
        </w:r>
        <w:r w:rsidR="004270E8" w:rsidDel="00730896">
          <w:delText xml:space="preserve"> </w:delText>
        </w:r>
        <w:r w:rsidR="006302F5" w:rsidRPr="006302F5" w:rsidDel="00730896">
          <w:delText>Themes: Any previous farming?</w:delText>
        </w:r>
        <w:r w:rsidR="004270E8" w:rsidDel="00730896">
          <w:delText xml:space="preserve">  </w:delText>
        </w:r>
        <w:r w:rsidR="004270E8" w:rsidRPr="00DC401F" w:rsidDel="00730896">
          <w:rPr>
            <w:i/>
          </w:rPr>
          <w:delText xml:space="preserve">Landowners who do not farm their land.  </w:delText>
        </w:r>
      </w:del>
    </w:p>
    <w:p w:rsidR="006302F5" w:rsidDel="00730896" w:rsidRDefault="001F6A08">
      <w:pPr>
        <w:ind w:firstLine="567"/>
        <w:rPr>
          <w:del w:id="47" w:author="Maja Zaloznik" w:date="2016-11-14T13:22:00Z"/>
        </w:rPr>
        <w:pPrChange w:id="48" w:author="Maja Zaloznik" w:date="2016-11-14T13:25:00Z">
          <w:pPr>
            <w:pStyle w:val="ListParagraph"/>
            <w:ind w:left="567"/>
          </w:pPr>
        </w:pPrChange>
      </w:pPr>
      <w:del w:id="49" w:author="Maja Zaloznik" w:date="2016-11-14T13:22:00Z">
        <w:r w:rsidDel="00730896">
          <w:delText>Module 2 Q15-</w:delText>
        </w:r>
        <w:r w:rsidRPr="004270E8" w:rsidDel="00730896">
          <w:delText>38</w:delText>
        </w:r>
        <w:r w:rsidR="006302F5" w:rsidRPr="004270E8" w:rsidDel="00730896">
          <w:delText xml:space="preserve"> </w:delText>
        </w:r>
        <w:r w:rsidR="004270E8" w:rsidDel="00730896">
          <w:delText xml:space="preserve"> </w:delText>
        </w:r>
        <w:r w:rsidR="006302F5" w:rsidDel="00730896">
          <w:delText>Themes: Details of farming</w:delText>
        </w:r>
        <w:r w:rsidR="004270E8" w:rsidDel="00730896">
          <w:delText xml:space="preserve">. </w:delText>
        </w:r>
        <w:r w:rsidR="004270E8" w:rsidRPr="004270E8" w:rsidDel="00730896">
          <w:rPr>
            <w:i/>
          </w:rPr>
          <w:delText>Farmers only.</w:delText>
        </w:r>
        <w:r w:rsidR="004270E8" w:rsidDel="00730896">
          <w:delText xml:space="preserve">  </w:delText>
        </w:r>
      </w:del>
    </w:p>
    <w:p w:rsidR="006302F5" w:rsidRPr="004270E8" w:rsidDel="00730896" w:rsidRDefault="006302F5">
      <w:pPr>
        <w:ind w:firstLine="567"/>
        <w:rPr>
          <w:del w:id="50" w:author="Maja Zaloznik" w:date="2016-11-14T13:22:00Z"/>
          <w:i/>
        </w:rPr>
        <w:pPrChange w:id="51" w:author="Maja Zaloznik" w:date="2016-11-14T13:25:00Z">
          <w:pPr>
            <w:pStyle w:val="ListParagraph"/>
            <w:ind w:left="567"/>
          </w:pPr>
        </w:pPrChange>
      </w:pPr>
      <w:del w:id="52" w:author="Maja Zaloznik" w:date="2016-11-14T13:22:00Z">
        <w:r w:rsidDel="00730896">
          <w:delText xml:space="preserve">Module 3 Q39-41 </w:delText>
        </w:r>
        <w:r w:rsidR="004270E8" w:rsidDel="00730896">
          <w:delText xml:space="preserve"> T</w:delText>
        </w:r>
        <w:r w:rsidDel="00730896">
          <w:delText xml:space="preserve">hemes: </w:delText>
        </w:r>
        <w:r w:rsidR="00925149" w:rsidDel="00730896">
          <w:delText>challenges for</w:delText>
        </w:r>
        <w:r w:rsidR="004270E8" w:rsidDel="00730896">
          <w:delText xml:space="preserve"> future and plan</w:delText>
        </w:r>
        <w:r w:rsidDel="00730896">
          <w:delText>s for land</w:delText>
        </w:r>
        <w:r w:rsidR="004270E8" w:rsidDel="00730896">
          <w:delText xml:space="preserve">. </w:delText>
        </w:r>
        <w:r w:rsidR="004270E8" w:rsidRPr="004270E8" w:rsidDel="00730896">
          <w:rPr>
            <w:i/>
          </w:rPr>
          <w:delText xml:space="preserve">Farmers only.  </w:delText>
        </w:r>
      </w:del>
    </w:p>
    <w:p w:rsidR="00EA1F93" w:rsidRPr="00EA1F93" w:rsidDel="00730896" w:rsidRDefault="00EA1F93">
      <w:pPr>
        <w:ind w:firstLine="567"/>
        <w:rPr>
          <w:del w:id="53" w:author="Maja Zaloznik" w:date="2016-11-14T13:22:00Z"/>
        </w:rPr>
        <w:pPrChange w:id="54" w:author="Maja Zaloznik" w:date="2016-11-14T13:25:00Z">
          <w:pPr>
            <w:pStyle w:val="ListParagraph"/>
            <w:ind w:left="567"/>
          </w:pPr>
        </w:pPrChange>
      </w:pPr>
      <w:del w:id="55" w:author="Maja Zaloznik" w:date="2016-11-14T13:22:00Z">
        <w:r w:rsidDel="00730896">
          <w:delText xml:space="preserve">Module 4 .........  </w:delText>
        </w:r>
        <w:r w:rsidR="004270E8" w:rsidDel="00730896">
          <w:delText xml:space="preserve">   </w:delText>
        </w:r>
        <w:r w:rsidRPr="00EA1F93" w:rsidDel="00730896">
          <w:delText xml:space="preserve">Themes: </w:delText>
        </w:r>
        <w:r w:rsidDel="00730896">
          <w:delText>decisions about mechanization</w:delText>
        </w:r>
        <w:r w:rsidR="004270E8" w:rsidDel="00730896">
          <w:delText xml:space="preserve">.  </w:delText>
        </w:r>
        <w:r w:rsidR="004270E8" w:rsidRPr="004270E8" w:rsidDel="00730896">
          <w:rPr>
            <w:i/>
          </w:rPr>
          <w:delText>Farmers only.</w:delText>
        </w:r>
        <w:r w:rsidR="004270E8" w:rsidRPr="00EA1F93" w:rsidDel="00730896">
          <w:delText xml:space="preserve">  </w:delText>
        </w:r>
      </w:del>
    </w:p>
    <w:p w:rsidR="00CE18B0" w:rsidRPr="006302F5" w:rsidRDefault="00CE18B0">
      <w:pPr>
        <w:ind w:firstLine="567"/>
        <w:pPrChange w:id="56" w:author="Maja Zaloznik" w:date="2016-11-14T13:25:00Z">
          <w:pPr/>
        </w:pPrChange>
      </w:pPr>
    </w:p>
    <w:p w:rsidR="00CE18B0" w:rsidRPr="00CE18B0" w:rsidRDefault="00CE18B0" w:rsidP="00CE18B0">
      <w:r>
        <w:t>____________________________________________________________________________</w:t>
      </w:r>
    </w:p>
    <w:p w:rsidR="002B4276" w:rsidRDefault="002B4276">
      <w:pPr>
        <w:pStyle w:val="Heading1"/>
        <w:jc w:val="both"/>
      </w:pPr>
    </w:p>
    <w:p w:rsidR="002B4276" w:rsidRDefault="00037E11">
      <w:pPr>
        <w:rPr>
          <w:b/>
          <w:bCs/>
          <w:sz w:val="28"/>
          <w:szCs w:val="28"/>
        </w:rPr>
      </w:pPr>
      <w:proofErr w:type="gramStart"/>
      <w:r>
        <w:rPr>
          <w:b/>
          <w:bCs/>
          <w:sz w:val="28"/>
          <w:szCs w:val="28"/>
        </w:rPr>
        <w:t>Module 1.</w:t>
      </w:r>
      <w:proofErr w:type="gramEnd"/>
      <w:r>
        <w:rPr>
          <w:b/>
          <w:bCs/>
          <w:sz w:val="28"/>
          <w:szCs w:val="28"/>
        </w:rPr>
        <w:t xml:space="preserve"> </w:t>
      </w:r>
    </w:p>
    <w:p w:rsidR="002B4276" w:rsidRDefault="002B4276"/>
    <w:p w:rsidR="002B4276" w:rsidRDefault="00037E11">
      <w:pPr>
        <w:numPr>
          <w:ilvl w:val="0"/>
          <w:numId w:val="1"/>
        </w:numPr>
        <w:jc w:val="both"/>
      </w:pPr>
      <w:bookmarkStart w:id="57" w:name="_Ref466891587"/>
      <w:r>
        <w:t>Gender:</w:t>
      </w:r>
      <w:bookmarkEnd w:id="57"/>
    </w:p>
    <w:p w:rsidR="002B4276" w:rsidRDefault="00037E11">
      <w:pPr>
        <w:numPr>
          <w:ilvl w:val="1"/>
          <w:numId w:val="1"/>
        </w:numPr>
        <w:jc w:val="both"/>
      </w:pPr>
      <w:r>
        <w:t>Male</w:t>
      </w:r>
    </w:p>
    <w:p w:rsidR="002B4276" w:rsidRDefault="00037E11">
      <w:pPr>
        <w:numPr>
          <w:ilvl w:val="1"/>
          <w:numId w:val="1"/>
        </w:numPr>
        <w:jc w:val="both"/>
      </w:pPr>
      <w:r>
        <w:t>Female</w:t>
      </w:r>
    </w:p>
    <w:p w:rsidR="002B4276" w:rsidRDefault="002B4276">
      <w:pPr>
        <w:jc w:val="both"/>
      </w:pPr>
    </w:p>
    <w:p w:rsidR="002B4276" w:rsidRDefault="00037E11">
      <w:pPr>
        <w:numPr>
          <w:ilvl w:val="0"/>
          <w:numId w:val="1"/>
        </w:numPr>
        <w:jc w:val="both"/>
      </w:pPr>
      <w:r>
        <w:t>Age: ________</w:t>
      </w:r>
    </w:p>
    <w:p w:rsidR="002B4276" w:rsidRDefault="002B4276">
      <w:pPr>
        <w:jc w:val="both"/>
      </w:pPr>
    </w:p>
    <w:p w:rsidR="002B4276" w:rsidRDefault="00037E11">
      <w:pPr>
        <w:numPr>
          <w:ilvl w:val="0"/>
          <w:numId w:val="1"/>
        </w:numPr>
        <w:jc w:val="both"/>
        <w:rPr>
          <w:i/>
          <w:iCs/>
        </w:rPr>
      </w:pPr>
      <w:r>
        <w:t xml:space="preserve">Current marital status – </w:t>
      </w:r>
      <w:r>
        <w:rPr>
          <w:i/>
          <w:iCs/>
        </w:rPr>
        <w:t>only one response</w:t>
      </w:r>
    </w:p>
    <w:p w:rsidR="002B4276" w:rsidRDefault="00037E11">
      <w:pPr>
        <w:numPr>
          <w:ilvl w:val="1"/>
          <w:numId w:val="1"/>
        </w:numPr>
        <w:jc w:val="both"/>
      </w:pPr>
      <w:r>
        <w:t xml:space="preserve">never married </w:t>
      </w:r>
    </w:p>
    <w:p w:rsidR="002B4276" w:rsidRDefault="00037E11">
      <w:pPr>
        <w:numPr>
          <w:ilvl w:val="1"/>
          <w:numId w:val="1"/>
        </w:numPr>
        <w:jc w:val="both"/>
      </w:pPr>
      <w:r>
        <w:t xml:space="preserve">married </w:t>
      </w:r>
    </w:p>
    <w:p w:rsidR="002B4276" w:rsidRDefault="00037E11">
      <w:pPr>
        <w:numPr>
          <w:ilvl w:val="1"/>
          <w:numId w:val="1"/>
        </w:numPr>
        <w:jc w:val="both"/>
      </w:pPr>
      <w:r>
        <w:t xml:space="preserve">separated </w:t>
      </w:r>
    </w:p>
    <w:p w:rsidR="002B4276" w:rsidRDefault="00037E11">
      <w:pPr>
        <w:numPr>
          <w:ilvl w:val="1"/>
          <w:numId w:val="1"/>
        </w:numPr>
        <w:jc w:val="both"/>
      </w:pPr>
      <w:r>
        <w:t xml:space="preserve">divorced </w:t>
      </w:r>
    </w:p>
    <w:p w:rsidR="002B4276" w:rsidRDefault="00037E11">
      <w:pPr>
        <w:numPr>
          <w:ilvl w:val="1"/>
          <w:numId w:val="1"/>
        </w:numPr>
        <w:jc w:val="both"/>
      </w:pPr>
      <w:r>
        <w:t>widow/widower</w:t>
      </w:r>
    </w:p>
    <w:p w:rsidR="002B4276" w:rsidRDefault="002B4276">
      <w:pPr>
        <w:jc w:val="both"/>
      </w:pPr>
    </w:p>
    <w:p w:rsidR="002B4276" w:rsidRDefault="002B4276">
      <w:pPr>
        <w:jc w:val="both"/>
      </w:pPr>
    </w:p>
    <w:p w:rsidR="002B4276" w:rsidRDefault="00037E11">
      <w:pPr>
        <w:numPr>
          <w:ilvl w:val="0"/>
          <w:numId w:val="1"/>
        </w:numPr>
        <w:jc w:val="both"/>
        <w:rPr>
          <w:i/>
          <w:iCs/>
        </w:rPr>
      </w:pPr>
      <w:r>
        <w:t xml:space="preserve">What is the highest education grade/level you have completed – </w:t>
      </w:r>
      <w:r>
        <w:rPr>
          <w:i/>
          <w:iCs/>
        </w:rPr>
        <w:t>only one response</w:t>
      </w:r>
    </w:p>
    <w:p w:rsidR="002B4276" w:rsidRDefault="002B4276">
      <w:pPr>
        <w:jc w:val="both"/>
      </w:pPr>
    </w:p>
    <w:p w:rsidR="002B4276" w:rsidRDefault="00037E11">
      <w:pPr>
        <w:jc w:val="both"/>
      </w:pPr>
      <w:r>
        <w:tab/>
      </w:r>
      <w:r>
        <w:tab/>
        <w:t>a. None</w:t>
      </w:r>
    </w:p>
    <w:p w:rsidR="002B4276" w:rsidRDefault="00037E11">
      <w:pPr>
        <w:jc w:val="both"/>
      </w:pPr>
      <w:r>
        <w:tab/>
      </w:r>
      <w:r>
        <w:tab/>
        <w:t>b. Grade 01-11</w:t>
      </w:r>
    </w:p>
    <w:p w:rsidR="002B4276" w:rsidRDefault="00037E11">
      <w:pPr>
        <w:jc w:val="both"/>
      </w:pPr>
      <w:r>
        <w:tab/>
      </w:r>
      <w:r>
        <w:tab/>
        <w:t xml:space="preserve">c. College </w:t>
      </w:r>
    </w:p>
    <w:p w:rsidR="002B4276" w:rsidRDefault="00037E11">
      <w:pPr>
        <w:jc w:val="both"/>
      </w:pPr>
      <w:r>
        <w:tab/>
      </w:r>
      <w:r>
        <w:tab/>
        <w:t>d. Vocational training</w:t>
      </w:r>
    </w:p>
    <w:p w:rsidR="002B4276" w:rsidRDefault="00037E11">
      <w:pPr>
        <w:jc w:val="both"/>
      </w:pPr>
      <w:r>
        <w:tab/>
      </w:r>
      <w:r>
        <w:tab/>
        <w:t>e. Undergraduate diploma</w:t>
      </w:r>
    </w:p>
    <w:p w:rsidR="002B4276" w:rsidRDefault="00037E11">
      <w:pPr>
        <w:jc w:val="both"/>
      </w:pPr>
      <w:r>
        <w:tab/>
      </w:r>
      <w:r>
        <w:tab/>
        <w:t>f. Graduate</w:t>
      </w:r>
    </w:p>
    <w:p w:rsidR="002B4276" w:rsidRDefault="00037E11">
      <w:pPr>
        <w:jc w:val="both"/>
      </w:pPr>
      <w:r>
        <w:tab/>
      </w:r>
      <w:r>
        <w:tab/>
        <w:t>g. Postgraduate diploma</w:t>
      </w:r>
    </w:p>
    <w:p w:rsidR="002B4276" w:rsidRDefault="00037E11">
      <w:pPr>
        <w:jc w:val="both"/>
      </w:pPr>
      <w:r>
        <w:tab/>
      </w:r>
      <w:r>
        <w:tab/>
        <w:t>h. Masters degree</w:t>
      </w:r>
    </w:p>
    <w:p w:rsidR="002B4276" w:rsidRDefault="00037E11">
      <w:pPr>
        <w:jc w:val="both"/>
      </w:pPr>
      <w:r>
        <w:tab/>
      </w:r>
      <w:r>
        <w:tab/>
      </w:r>
      <w:proofErr w:type="spellStart"/>
      <w:r>
        <w:t>i</w:t>
      </w:r>
      <w:proofErr w:type="spellEnd"/>
      <w:r>
        <w:t>. PhD</w:t>
      </w:r>
    </w:p>
    <w:p w:rsidR="002B4276" w:rsidRDefault="00037E11">
      <w:pPr>
        <w:jc w:val="both"/>
      </w:pPr>
      <w:r>
        <w:tab/>
      </w:r>
      <w:r>
        <w:tab/>
        <w:t>j. Other: __________</w:t>
      </w:r>
    </w:p>
    <w:p w:rsidR="002B4276" w:rsidRDefault="002B4276">
      <w:pPr>
        <w:jc w:val="both"/>
      </w:pPr>
    </w:p>
    <w:p w:rsidR="002B4276" w:rsidRDefault="00037E11" w:rsidP="00340D81">
      <w:pPr>
        <w:pStyle w:val="ListParagraph"/>
        <w:numPr>
          <w:ilvl w:val="0"/>
          <w:numId w:val="1"/>
        </w:numPr>
        <w:tabs>
          <w:tab w:val="left" w:pos="0"/>
        </w:tabs>
        <w:jc w:val="both"/>
      </w:pPr>
      <w:r>
        <w:t>How is your health in general?</w:t>
      </w:r>
    </w:p>
    <w:p w:rsidR="002B4276" w:rsidRDefault="00037E11">
      <w:pPr>
        <w:numPr>
          <w:ilvl w:val="0"/>
          <w:numId w:val="2"/>
        </w:numPr>
        <w:jc w:val="both"/>
      </w:pPr>
      <w:r>
        <w:t>Very good</w:t>
      </w:r>
    </w:p>
    <w:p w:rsidR="002B4276" w:rsidRDefault="00037E11">
      <w:pPr>
        <w:numPr>
          <w:ilvl w:val="0"/>
          <w:numId w:val="2"/>
        </w:numPr>
        <w:jc w:val="both"/>
      </w:pPr>
      <w:r>
        <w:t>Good</w:t>
      </w:r>
    </w:p>
    <w:p w:rsidR="002B4276" w:rsidRDefault="00037E11">
      <w:pPr>
        <w:numPr>
          <w:ilvl w:val="0"/>
          <w:numId w:val="2"/>
        </w:numPr>
        <w:jc w:val="both"/>
      </w:pPr>
      <w:r>
        <w:t>Fair</w:t>
      </w:r>
    </w:p>
    <w:p w:rsidR="002B4276" w:rsidRDefault="00037E11">
      <w:pPr>
        <w:numPr>
          <w:ilvl w:val="0"/>
          <w:numId w:val="2"/>
        </w:numPr>
        <w:jc w:val="both"/>
      </w:pPr>
      <w:r>
        <w:t>Poor</w:t>
      </w:r>
    </w:p>
    <w:p w:rsidR="002B4276" w:rsidRDefault="00037E11">
      <w:pPr>
        <w:numPr>
          <w:ilvl w:val="0"/>
          <w:numId w:val="2"/>
        </w:numPr>
        <w:jc w:val="both"/>
      </w:pPr>
      <w:r>
        <w:t>Very poor</w:t>
      </w:r>
    </w:p>
    <w:p w:rsidR="002B4276" w:rsidRDefault="002B4276">
      <w:pPr>
        <w:jc w:val="both"/>
      </w:pPr>
    </w:p>
    <w:p w:rsidR="002B4276" w:rsidRDefault="00037E11" w:rsidP="00340D81">
      <w:pPr>
        <w:pStyle w:val="ListParagraph"/>
        <w:numPr>
          <w:ilvl w:val="0"/>
          <w:numId w:val="1"/>
        </w:numPr>
        <w:jc w:val="both"/>
        <w:rPr>
          <w:bCs/>
        </w:rPr>
      </w:pPr>
      <w:r>
        <w:rPr>
          <w:bCs/>
        </w:rPr>
        <w:t>Do you have difficulty with any of the following?</w:t>
      </w:r>
    </w:p>
    <w:p w:rsidR="002B4276" w:rsidRDefault="00037E11">
      <w:pPr>
        <w:pStyle w:val="ListParagraph"/>
        <w:numPr>
          <w:ilvl w:val="1"/>
          <w:numId w:val="2"/>
        </w:numPr>
        <w:jc w:val="both"/>
        <w:rPr>
          <w:bCs/>
        </w:rPr>
      </w:pPr>
      <w:r>
        <w:rPr>
          <w:bCs/>
        </w:rPr>
        <w:t>Seeing, even if wearing glasses:   Yes      No</w:t>
      </w:r>
    </w:p>
    <w:p w:rsidR="002B4276" w:rsidRDefault="00037E11">
      <w:pPr>
        <w:pStyle w:val="ListParagraph"/>
        <w:numPr>
          <w:ilvl w:val="1"/>
          <w:numId w:val="2"/>
        </w:numPr>
        <w:jc w:val="both"/>
        <w:rPr>
          <w:bCs/>
        </w:rPr>
      </w:pPr>
      <w:r>
        <w:rPr>
          <w:bCs/>
        </w:rPr>
        <w:t>Hearing, even if using a hearing aid:   Yes   No</w:t>
      </w:r>
    </w:p>
    <w:p w:rsidR="002B4276" w:rsidRDefault="00037E11">
      <w:pPr>
        <w:pStyle w:val="ListParagraph"/>
        <w:numPr>
          <w:ilvl w:val="1"/>
          <w:numId w:val="2"/>
        </w:numPr>
        <w:jc w:val="both"/>
        <w:rPr>
          <w:bCs/>
        </w:rPr>
      </w:pPr>
      <w:r>
        <w:rPr>
          <w:bCs/>
        </w:rPr>
        <w:t>Walking:   Yes   No</w:t>
      </w:r>
    </w:p>
    <w:p w:rsidR="002B4276" w:rsidRDefault="00037E11">
      <w:pPr>
        <w:pStyle w:val="ListParagraph"/>
        <w:numPr>
          <w:ilvl w:val="1"/>
          <w:numId w:val="2"/>
        </w:numPr>
        <w:jc w:val="both"/>
        <w:rPr>
          <w:bCs/>
        </w:rPr>
      </w:pPr>
      <w:r>
        <w:rPr>
          <w:bCs/>
        </w:rPr>
        <w:t>Climbing steps:   Yes   No</w:t>
      </w:r>
    </w:p>
    <w:p w:rsidR="002B4276" w:rsidRDefault="00037E11">
      <w:pPr>
        <w:pStyle w:val="ListParagraph"/>
        <w:numPr>
          <w:ilvl w:val="1"/>
          <w:numId w:val="2"/>
        </w:numPr>
        <w:jc w:val="both"/>
        <w:rPr>
          <w:bCs/>
        </w:rPr>
      </w:pPr>
      <w:r>
        <w:rPr>
          <w:bCs/>
        </w:rPr>
        <w:t>Carrying heavy items:   Yes   No</w:t>
      </w:r>
    </w:p>
    <w:p w:rsidR="002B4276" w:rsidRDefault="00037E11">
      <w:pPr>
        <w:pStyle w:val="ListParagraph"/>
        <w:numPr>
          <w:ilvl w:val="1"/>
          <w:numId w:val="2"/>
        </w:numPr>
        <w:jc w:val="both"/>
        <w:rPr>
          <w:bCs/>
        </w:rPr>
      </w:pPr>
      <w:r>
        <w:rPr>
          <w:bCs/>
        </w:rPr>
        <w:t>Remembering things:   Yes   No</w:t>
      </w:r>
    </w:p>
    <w:p w:rsidR="002B4276" w:rsidRDefault="00037E11" w:rsidP="00830667">
      <w:pPr>
        <w:pStyle w:val="ListParagraph"/>
        <w:numPr>
          <w:ilvl w:val="1"/>
          <w:numId w:val="2"/>
        </w:numPr>
        <w:jc w:val="both"/>
        <w:rPr>
          <w:bCs/>
        </w:rPr>
      </w:pPr>
      <w:r>
        <w:rPr>
          <w:bCs/>
        </w:rPr>
        <w:t>Concentrating:   Yes   No</w:t>
      </w:r>
    </w:p>
    <w:p w:rsidR="00D83F9C" w:rsidRDefault="00D83F9C" w:rsidP="00D83F9C">
      <w:pPr>
        <w:pStyle w:val="ListParagraph"/>
        <w:ind w:left="1800"/>
        <w:jc w:val="both"/>
        <w:rPr>
          <w:bCs/>
        </w:rPr>
      </w:pPr>
    </w:p>
    <w:p w:rsidR="00D83F9C" w:rsidRPr="00830667" w:rsidRDefault="00D83F9C" w:rsidP="00D83F9C">
      <w:pPr>
        <w:pStyle w:val="ListParagraph"/>
        <w:ind w:left="1800"/>
        <w:jc w:val="both"/>
        <w:rPr>
          <w:bCs/>
        </w:rPr>
      </w:pPr>
    </w:p>
    <w:p w:rsidR="002B4276" w:rsidRDefault="002B4276">
      <w:pPr>
        <w:jc w:val="both"/>
      </w:pPr>
    </w:p>
    <w:p w:rsidR="002B4276" w:rsidRDefault="00037E11" w:rsidP="009E6F18">
      <w:pPr>
        <w:pStyle w:val="ListParagraph"/>
        <w:numPr>
          <w:ilvl w:val="0"/>
          <w:numId w:val="1"/>
        </w:numPr>
        <w:jc w:val="both"/>
        <w:rPr>
          <w:ins w:id="58" w:author="Maja Zaloznik" w:date="2016-11-14T12:43:00Z"/>
        </w:rPr>
      </w:pPr>
      <w:bookmarkStart w:id="59" w:name="_Ref466891903"/>
      <w:commentRangeStart w:id="60"/>
      <w:r>
        <w:t>For all the members living of your household, please fill in their relationship to you</w:t>
      </w:r>
      <w:r w:rsidR="00DA4E20">
        <w:t>, gender and age. We also want to know if they work outside the village for part of the year</w:t>
      </w:r>
      <w:commentRangeEnd w:id="60"/>
      <w:r w:rsidR="00DC401F">
        <w:rPr>
          <w:rStyle w:val="CommentReference"/>
          <w:rFonts w:cs="Mangal"/>
        </w:rPr>
        <w:commentReference w:id="60"/>
      </w:r>
      <w:r w:rsidR="00DA4E20">
        <w:t>.</w:t>
      </w:r>
      <w:bookmarkEnd w:id="59"/>
      <w:r w:rsidR="00DA4E20">
        <w:t xml:space="preserve"> </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Change w:id="61" w:author="Maja Zaloznik" w:date="2016-11-14T14:43:00Z">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PrChange>
      </w:tblPr>
      <w:tblGrid>
        <w:gridCol w:w="1274"/>
        <w:gridCol w:w="2014"/>
        <w:gridCol w:w="1074"/>
        <w:gridCol w:w="799"/>
        <w:gridCol w:w="1812"/>
        <w:gridCol w:w="2601"/>
        <w:tblGridChange w:id="62">
          <w:tblGrid>
            <w:gridCol w:w="1188"/>
            <w:gridCol w:w="2100"/>
            <w:gridCol w:w="1074"/>
            <w:gridCol w:w="799"/>
            <w:gridCol w:w="1812"/>
            <w:gridCol w:w="2601"/>
          </w:tblGrid>
        </w:tblGridChange>
      </w:tblGrid>
      <w:tr w:rsidR="00671D06" w:rsidTr="0060038E">
        <w:trPr>
          <w:ins w:id="63" w:author="Maja Zaloznik" w:date="2016-11-14T12:43:00Z"/>
        </w:trPr>
        <w:tc>
          <w:tcPr>
            <w:tcW w:w="1274" w:type="dxa"/>
            <w:tcBorders>
              <w:top w:val="single" w:sz="2" w:space="0" w:color="000001"/>
              <w:left w:val="single" w:sz="2" w:space="0" w:color="000001"/>
              <w:bottom w:val="single" w:sz="2" w:space="0" w:color="000001"/>
              <w:right w:val="nil"/>
            </w:tcBorders>
            <w:shd w:val="clear" w:color="auto" w:fill="FFFFFF"/>
            <w:tcMar>
              <w:left w:w="45" w:type="dxa"/>
            </w:tcMar>
            <w:tcPrChange w:id="64" w:author="Maja Zaloznik" w:date="2016-11-14T14:43:00Z">
              <w:tcPr>
                <w:tcW w:w="1188" w:type="dxa"/>
                <w:tcBorders>
                  <w:top w:val="single" w:sz="2" w:space="0" w:color="000001"/>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65" w:author="Maja Zaloznik" w:date="2016-11-14T12:43:00Z"/>
              </w:rPr>
            </w:pPr>
            <w:ins w:id="66" w:author="Maja Zaloznik" w:date="2016-11-14T12:43:00Z">
              <w:r>
                <w:t>7. 1 Name - ID</w:t>
              </w:r>
            </w:ins>
          </w:p>
        </w:tc>
        <w:tc>
          <w:tcPr>
            <w:tcW w:w="2014" w:type="dxa"/>
            <w:tcBorders>
              <w:top w:val="single" w:sz="2" w:space="0" w:color="000001"/>
              <w:left w:val="single" w:sz="2" w:space="0" w:color="000001"/>
              <w:bottom w:val="single" w:sz="2" w:space="0" w:color="000001"/>
              <w:right w:val="nil"/>
            </w:tcBorders>
            <w:shd w:val="clear" w:color="auto" w:fill="FFFFFF"/>
            <w:tcMar>
              <w:left w:w="45" w:type="dxa"/>
            </w:tcMar>
            <w:tcPrChange w:id="67" w:author="Maja Zaloznik" w:date="2016-11-14T14:43:00Z">
              <w:tcPr>
                <w:tcW w:w="2100" w:type="dxa"/>
                <w:tcBorders>
                  <w:top w:val="single" w:sz="2" w:space="0" w:color="000001"/>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68" w:author="Maja Zaloznik" w:date="2016-11-14T12:43:00Z"/>
              </w:rPr>
            </w:pPr>
            <w:ins w:id="69" w:author="Maja Zaloznik" w:date="2016-11-14T12:43:00Z">
              <w:r>
                <w:t>7.2 Relationship</w:t>
              </w:r>
            </w:ins>
          </w:p>
          <w:p w:rsidR="001E4418" w:rsidRDefault="001E4418" w:rsidP="0060038E">
            <w:pPr>
              <w:pStyle w:val="TableContents"/>
              <w:rPr>
                <w:ins w:id="70" w:author="Maja Zaloznik" w:date="2016-11-14T12:43:00Z"/>
              </w:rPr>
            </w:pPr>
          </w:p>
          <w:p w:rsidR="001E4418" w:rsidRDefault="001E4418" w:rsidP="0060038E">
            <w:pPr>
              <w:pStyle w:val="TableContents"/>
              <w:numPr>
                <w:ilvl w:val="0"/>
                <w:numId w:val="6"/>
              </w:numPr>
              <w:rPr>
                <w:ins w:id="71" w:author="Maja Zaloznik" w:date="2016-11-14T12:43:00Z"/>
              </w:rPr>
            </w:pPr>
            <w:ins w:id="72" w:author="Maja Zaloznik" w:date="2016-11-14T12:43:00Z">
              <w:r>
                <w:t xml:space="preserve"> children</w:t>
              </w:r>
            </w:ins>
          </w:p>
          <w:p w:rsidR="001E4418" w:rsidRDefault="001E4418" w:rsidP="0060038E">
            <w:pPr>
              <w:pStyle w:val="TableContents"/>
              <w:numPr>
                <w:ilvl w:val="0"/>
                <w:numId w:val="6"/>
              </w:numPr>
              <w:rPr>
                <w:ins w:id="73" w:author="Maja Zaloznik" w:date="2016-11-14T12:43:00Z"/>
              </w:rPr>
            </w:pPr>
            <w:ins w:id="74" w:author="Maja Zaloznik" w:date="2016-11-14T12:43:00Z">
              <w:r>
                <w:t xml:space="preserve"> grandchildren</w:t>
              </w:r>
            </w:ins>
          </w:p>
          <w:p w:rsidR="001E4418" w:rsidRDefault="001E4418" w:rsidP="0060038E">
            <w:pPr>
              <w:pStyle w:val="TableContents"/>
              <w:numPr>
                <w:ilvl w:val="0"/>
                <w:numId w:val="6"/>
              </w:numPr>
              <w:rPr>
                <w:ins w:id="75" w:author="Maja Zaloznik" w:date="2016-11-14T12:43:00Z"/>
              </w:rPr>
            </w:pPr>
            <w:ins w:id="76" w:author="Maja Zaloznik" w:date="2016-11-14T12:43:00Z">
              <w:r>
                <w:t xml:space="preserve"> children-in-law</w:t>
              </w:r>
            </w:ins>
          </w:p>
          <w:p w:rsidR="001E4418" w:rsidRDefault="001E4418" w:rsidP="0060038E">
            <w:pPr>
              <w:pStyle w:val="TableContents"/>
              <w:numPr>
                <w:ilvl w:val="0"/>
                <w:numId w:val="6"/>
              </w:numPr>
              <w:rPr>
                <w:ins w:id="77" w:author="Maja Zaloznik" w:date="2016-11-14T12:43:00Z"/>
              </w:rPr>
            </w:pPr>
            <w:ins w:id="78" w:author="Maja Zaloznik" w:date="2016-11-14T12:43:00Z">
              <w:r>
                <w:t xml:space="preserve"> parents</w:t>
              </w:r>
            </w:ins>
          </w:p>
          <w:p w:rsidR="001E4418" w:rsidRDefault="001E4418" w:rsidP="0060038E">
            <w:pPr>
              <w:pStyle w:val="TableContents"/>
              <w:numPr>
                <w:ilvl w:val="0"/>
                <w:numId w:val="6"/>
              </w:numPr>
              <w:rPr>
                <w:ins w:id="79" w:author="Maja Zaloznik" w:date="2016-11-14T12:43:00Z"/>
              </w:rPr>
            </w:pPr>
            <w:ins w:id="80" w:author="Maja Zaloznik" w:date="2016-11-14T12:43:00Z">
              <w:r>
                <w:t xml:space="preserve"> parents in law</w:t>
              </w:r>
            </w:ins>
          </w:p>
          <w:p w:rsidR="001E4418" w:rsidRDefault="001E4418" w:rsidP="0060038E">
            <w:pPr>
              <w:pStyle w:val="TableContents"/>
              <w:numPr>
                <w:ilvl w:val="0"/>
                <w:numId w:val="6"/>
              </w:numPr>
              <w:rPr>
                <w:ins w:id="81" w:author="Maja Zaloznik" w:date="2016-11-14T12:43:00Z"/>
              </w:rPr>
            </w:pPr>
            <w:ins w:id="82" w:author="Maja Zaloznik" w:date="2016-11-14T12:43:00Z">
              <w:r>
                <w:t xml:space="preserve"> siblings</w:t>
              </w:r>
            </w:ins>
          </w:p>
          <w:p w:rsidR="001E4418" w:rsidRDefault="001E4418" w:rsidP="0060038E">
            <w:pPr>
              <w:pStyle w:val="TableContents"/>
              <w:numPr>
                <w:ilvl w:val="0"/>
                <w:numId w:val="6"/>
              </w:numPr>
              <w:rPr>
                <w:ins w:id="83" w:author="Maja Zaloznik" w:date="2016-11-14T12:43:00Z"/>
              </w:rPr>
            </w:pPr>
            <w:ins w:id="84" w:author="Maja Zaloznik" w:date="2016-11-14T12:43:00Z">
              <w:r>
                <w:t xml:space="preserve"> other family</w:t>
              </w:r>
            </w:ins>
          </w:p>
          <w:p w:rsidR="001E4418" w:rsidRDefault="00051F63" w:rsidP="0060038E">
            <w:pPr>
              <w:pStyle w:val="TableContents"/>
              <w:numPr>
                <w:ilvl w:val="0"/>
                <w:numId w:val="6"/>
              </w:numPr>
              <w:rPr>
                <w:ins w:id="85" w:author="Maja Zaloznik" w:date="2016-11-14T12:43:00Z"/>
              </w:rPr>
            </w:pPr>
            <w:ins w:id="86" w:author="Maja Zaloznik" w:date="2016-11-14T12:43:00Z">
              <w:r>
                <w:t xml:space="preserve"> other non</w:t>
              </w:r>
            </w:ins>
            <w:ins w:id="87" w:author="Maja Zaloznik" w:date="2016-11-14T13:46:00Z">
              <w:r>
                <w:t>-</w:t>
              </w:r>
            </w:ins>
            <w:ins w:id="88" w:author="Maja Zaloznik" w:date="2016-11-14T12:43:00Z">
              <w:r w:rsidR="001E4418">
                <w:t>family</w:t>
              </w:r>
            </w:ins>
          </w:p>
        </w:tc>
        <w:tc>
          <w:tcPr>
            <w:tcW w:w="1074" w:type="dxa"/>
            <w:tcBorders>
              <w:top w:val="single" w:sz="2" w:space="0" w:color="000001"/>
              <w:left w:val="single" w:sz="2" w:space="0" w:color="000001"/>
              <w:bottom w:val="single" w:sz="2" w:space="0" w:color="000001"/>
              <w:right w:val="nil"/>
            </w:tcBorders>
            <w:shd w:val="clear" w:color="auto" w:fill="FFFFFF"/>
            <w:tcMar>
              <w:left w:w="45" w:type="dxa"/>
            </w:tcMar>
            <w:tcPrChange w:id="89" w:author="Maja Zaloznik" w:date="2016-11-14T14:43:00Z">
              <w:tcPr>
                <w:tcW w:w="1074" w:type="dxa"/>
                <w:tcBorders>
                  <w:top w:val="single" w:sz="2" w:space="0" w:color="000001"/>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90" w:author="Maja Zaloznik" w:date="2016-11-14T12:43:00Z"/>
              </w:rPr>
            </w:pPr>
            <w:ins w:id="91" w:author="Maja Zaloznik" w:date="2016-11-14T12:43:00Z">
              <w:r>
                <w:t>7.3 Gender</w:t>
              </w:r>
            </w:ins>
          </w:p>
          <w:p w:rsidR="001E4418" w:rsidRDefault="001E4418" w:rsidP="0060038E">
            <w:pPr>
              <w:pStyle w:val="TableContents"/>
              <w:rPr>
                <w:ins w:id="92" w:author="Maja Zaloznik" w:date="2016-11-14T12:43:00Z"/>
              </w:rPr>
            </w:pPr>
          </w:p>
          <w:p w:rsidR="001E4418" w:rsidRDefault="001E4418" w:rsidP="0060038E">
            <w:pPr>
              <w:pStyle w:val="TableContents"/>
              <w:rPr>
                <w:ins w:id="93" w:author="Maja Zaloznik" w:date="2016-11-14T12:43:00Z"/>
              </w:rPr>
            </w:pPr>
            <w:ins w:id="94" w:author="Maja Zaloznik" w:date="2016-11-14T12:43:00Z">
              <w:r>
                <w:t>a) male</w:t>
              </w:r>
            </w:ins>
          </w:p>
          <w:p w:rsidR="001E4418" w:rsidRDefault="001E4418" w:rsidP="0060038E">
            <w:pPr>
              <w:pStyle w:val="TableContents"/>
              <w:rPr>
                <w:ins w:id="95" w:author="Maja Zaloznik" w:date="2016-11-14T12:43:00Z"/>
              </w:rPr>
            </w:pPr>
            <w:ins w:id="96" w:author="Maja Zaloznik" w:date="2016-11-14T12:43:00Z">
              <w:r>
                <w:t>b) female</w:t>
              </w:r>
            </w:ins>
          </w:p>
        </w:tc>
        <w:tc>
          <w:tcPr>
            <w:tcW w:w="799"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Change w:id="97" w:author="Maja Zaloznik" w:date="2016-11-14T14:43:00Z">
              <w:tcPr>
                <w:tcW w:w="799"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98" w:author="Maja Zaloznik" w:date="2016-11-14T12:43:00Z"/>
              </w:rPr>
            </w:pPr>
            <w:ins w:id="99" w:author="Maja Zaloznik" w:date="2016-11-14T12:43:00Z">
              <w:r>
                <w:t>7.4 Age</w:t>
              </w:r>
            </w:ins>
          </w:p>
        </w:tc>
        <w:tc>
          <w:tcPr>
            <w:tcW w:w="1812"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Change w:id="100" w:author="Maja Zaloznik" w:date="2016-11-14T14:43:00Z">
              <w:tcPr>
                <w:tcW w:w="1812"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01" w:author="Maja Zaloznik" w:date="2016-11-14T12:43:00Z"/>
              </w:rPr>
            </w:pPr>
            <w:ins w:id="102" w:author="Maja Zaloznik" w:date="2016-11-14T12:43:00Z">
              <w:r>
                <w:t>7.5. Works outside the village part of the year?</w:t>
              </w:r>
            </w:ins>
          </w:p>
          <w:p w:rsidR="001E4418" w:rsidRDefault="001E4418" w:rsidP="0060038E">
            <w:pPr>
              <w:pStyle w:val="TableContents"/>
              <w:rPr>
                <w:ins w:id="103" w:author="Maja Zaloznik" w:date="2016-11-14T12:43:00Z"/>
              </w:rPr>
            </w:pPr>
          </w:p>
          <w:p w:rsidR="001E4418" w:rsidRDefault="001E4418" w:rsidP="0060038E">
            <w:pPr>
              <w:pStyle w:val="TableContents"/>
              <w:rPr>
                <w:ins w:id="104" w:author="Maja Zaloznik" w:date="2016-11-14T12:43:00Z"/>
              </w:rPr>
            </w:pPr>
            <w:ins w:id="105" w:author="Maja Zaloznik" w:date="2016-11-14T12:43:00Z">
              <w:r>
                <w:t>Yes (→ 7.6)</w:t>
              </w:r>
            </w:ins>
          </w:p>
          <w:p w:rsidR="001E4418" w:rsidRDefault="001E4418" w:rsidP="0060038E">
            <w:pPr>
              <w:pStyle w:val="TableContents"/>
              <w:rPr>
                <w:ins w:id="106" w:author="Maja Zaloznik" w:date="2016-11-14T12:43:00Z"/>
              </w:rPr>
            </w:pPr>
            <w:ins w:id="107" w:author="Maja Zaloznik" w:date="2016-11-14T12:43:00Z">
              <w:r>
                <w:t xml:space="preserve">No </w:t>
              </w:r>
            </w:ins>
          </w:p>
          <w:p w:rsidR="001E4418" w:rsidRDefault="001E4418" w:rsidP="0060038E">
            <w:pPr>
              <w:pStyle w:val="TableContents"/>
              <w:rPr>
                <w:ins w:id="108" w:author="Maja Zaloznik" w:date="2016-11-14T12:43:00Z"/>
              </w:rPr>
            </w:pPr>
          </w:p>
          <w:p w:rsidR="001E4418" w:rsidRDefault="001E4418" w:rsidP="0060038E">
            <w:pPr>
              <w:pStyle w:val="TableContents"/>
              <w:rPr>
                <w:ins w:id="109" w:author="Maja Zaloznik" w:date="2016-11-14T12:43:00Z"/>
              </w:rPr>
            </w:pPr>
          </w:p>
        </w:tc>
        <w:tc>
          <w:tcPr>
            <w:tcW w:w="260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Change w:id="110" w:author="Maja Zaloznik" w:date="2016-11-14T14:43:00Z">
              <w:tcPr>
                <w:tcW w:w="260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numPr>
                <w:ilvl w:val="1"/>
                <w:numId w:val="13"/>
              </w:numPr>
              <w:rPr>
                <w:ins w:id="111" w:author="Maja Zaloznik" w:date="2016-11-14T12:43:00Z"/>
              </w:rPr>
            </w:pPr>
            <w:ins w:id="112" w:author="Maja Zaloznik" w:date="2016-11-14T12:43:00Z">
              <w:r>
                <w:t>Where?</w:t>
              </w:r>
            </w:ins>
          </w:p>
          <w:p w:rsidR="001E4418" w:rsidRDefault="001E4418" w:rsidP="0060038E">
            <w:pPr>
              <w:pStyle w:val="TableContents"/>
              <w:rPr>
                <w:ins w:id="113" w:author="Maja Zaloznik" w:date="2016-11-14T12:43:00Z"/>
              </w:rPr>
            </w:pPr>
          </w:p>
          <w:p w:rsidR="001E4418" w:rsidRDefault="001E4418" w:rsidP="0060038E">
            <w:pPr>
              <w:pStyle w:val="TableContents"/>
              <w:numPr>
                <w:ilvl w:val="0"/>
                <w:numId w:val="7"/>
              </w:numPr>
              <w:rPr>
                <w:ins w:id="114" w:author="Maja Zaloznik" w:date="2016-11-14T12:43:00Z"/>
              </w:rPr>
            </w:pPr>
            <w:ins w:id="115" w:author="Maja Zaloznik" w:date="2016-11-14T12:43:00Z">
              <w:r>
                <w:t xml:space="preserve"> In another village/town in the same township</w:t>
              </w:r>
            </w:ins>
          </w:p>
          <w:p w:rsidR="001E4418" w:rsidRDefault="001E4418" w:rsidP="0060038E">
            <w:pPr>
              <w:pStyle w:val="TableContents"/>
              <w:numPr>
                <w:ilvl w:val="0"/>
                <w:numId w:val="7"/>
              </w:numPr>
              <w:rPr>
                <w:ins w:id="116" w:author="Maja Zaloznik" w:date="2016-11-14T12:43:00Z"/>
              </w:rPr>
            </w:pPr>
            <w:ins w:id="117" w:author="Maja Zaloznik" w:date="2016-11-14T12:43:00Z">
              <w:r>
                <w:t xml:space="preserve"> In another township</w:t>
              </w:r>
            </w:ins>
          </w:p>
          <w:p w:rsidR="001E4418" w:rsidRDefault="001E4418" w:rsidP="0060038E">
            <w:pPr>
              <w:pStyle w:val="TableContents"/>
              <w:numPr>
                <w:ilvl w:val="0"/>
                <w:numId w:val="7"/>
              </w:numPr>
              <w:rPr>
                <w:ins w:id="118" w:author="Maja Zaloznik" w:date="2016-11-14T12:43:00Z"/>
              </w:rPr>
            </w:pPr>
            <w:ins w:id="119" w:author="Maja Zaloznik" w:date="2016-11-14T12:43:00Z">
              <w:r>
                <w:t xml:space="preserve"> In a city in Myanmar (e.g. Yangon or Mandalay)</w:t>
              </w:r>
            </w:ins>
          </w:p>
          <w:p w:rsidR="001E4418" w:rsidRDefault="001E4418" w:rsidP="0060038E">
            <w:pPr>
              <w:pStyle w:val="TableContents"/>
              <w:numPr>
                <w:ilvl w:val="0"/>
                <w:numId w:val="7"/>
              </w:numPr>
              <w:rPr>
                <w:ins w:id="120" w:author="Maja Zaloznik" w:date="2016-11-14T12:43:00Z"/>
              </w:rPr>
            </w:pPr>
            <w:ins w:id="121" w:author="Maja Zaloznik" w:date="2016-11-14T12:43:00Z">
              <w:r>
                <w:t xml:space="preserve">  In another country</w:t>
              </w:r>
            </w:ins>
          </w:p>
          <w:p w:rsidR="001E4418" w:rsidRDefault="001E4418" w:rsidP="0060038E">
            <w:pPr>
              <w:pStyle w:val="TableContents"/>
              <w:rPr>
                <w:ins w:id="122" w:author="Maja Zaloznik" w:date="2016-11-14T12:43:00Z"/>
              </w:rPr>
            </w:pPr>
          </w:p>
        </w:tc>
      </w:tr>
      <w:tr w:rsidR="00671D06" w:rsidTr="0060038E">
        <w:trPr>
          <w:ins w:id="123"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24"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25"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26"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27"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28"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29"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30"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31"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32"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33"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34"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35" w:author="Maja Zaloznik" w:date="2016-11-14T12:43:00Z"/>
              </w:rPr>
            </w:pPr>
          </w:p>
        </w:tc>
      </w:tr>
      <w:tr w:rsidR="00671D06" w:rsidTr="0060038E">
        <w:trPr>
          <w:ins w:id="136"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37"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38"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39"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40"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41"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42"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43"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44"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45"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46"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47"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48" w:author="Maja Zaloznik" w:date="2016-11-14T12:43:00Z"/>
              </w:rPr>
            </w:pPr>
          </w:p>
        </w:tc>
      </w:tr>
      <w:tr w:rsidR="00671D06" w:rsidTr="0060038E">
        <w:trPr>
          <w:ins w:id="149"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50"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51"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52"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53"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54"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55"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56"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57"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58"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59"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60"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61" w:author="Maja Zaloznik" w:date="2016-11-14T12:43:00Z"/>
              </w:rPr>
            </w:pPr>
          </w:p>
        </w:tc>
      </w:tr>
      <w:tr w:rsidR="00671D06" w:rsidTr="0060038E">
        <w:trPr>
          <w:ins w:id="162"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63"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64"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65"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66"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67"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68"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69"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70"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71"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72"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73"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74" w:author="Maja Zaloznik" w:date="2016-11-14T12:43:00Z"/>
              </w:rPr>
            </w:pPr>
          </w:p>
        </w:tc>
      </w:tr>
    </w:tbl>
    <w:p w:rsidR="001E4418" w:rsidRDefault="001E4418">
      <w:pPr>
        <w:pStyle w:val="ListParagraph"/>
        <w:ind w:left="1211"/>
        <w:jc w:val="both"/>
        <w:pPrChange w:id="175" w:author="Maja Zaloznik" w:date="2016-11-14T12:43:00Z">
          <w:pPr>
            <w:pStyle w:val="ListParagraph"/>
            <w:numPr>
              <w:numId w:val="1"/>
            </w:numPr>
            <w:tabs>
              <w:tab w:val="num" w:pos="786"/>
            </w:tabs>
            <w:ind w:left="786" w:hanging="360"/>
            <w:jc w:val="both"/>
          </w:pPr>
        </w:pPrChange>
      </w:pPr>
    </w:p>
    <w:p w:rsidR="00DA4E20" w:rsidDel="001E4418" w:rsidRDefault="00DA4E20" w:rsidP="00DA4E20">
      <w:pPr>
        <w:pStyle w:val="ListParagraph"/>
        <w:ind w:left="900"/>
        <w:jc w:val="both"/>
        <w:rPr>
          <w:del w:id="176" w:author="Maja Zaloznik" w:date="2016-11-14T12:44:00Z"/>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Change w:id="177" w:author="Maja Zaloznik" w:date="2016-11-14T12:43:00Z">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PrChange>
      </w:tblPr>
      <w:tblGrid>
        <w:gridCol w:w="1790"/>
        <w:gridCol w:w="398"/>
        <w:gridCol w:w="1639"/>
        <w:gridCol w:w="151"/>
        <w:gridCol w:w="1093"/>
        <w:gridCol w:w="546"/>
        <w:gridCol w:w="800"/>
        <w:gridCol w:w="444"/>
        <w:gridCol w:w="1040"/>
        <w:gridCol w:w="306"/>
        <w:gridCol w:w="1484"/>
        <w:tblGridChange w:id="178">
          <w:tblGrid>
            <w:gridCol w:w="2188"/>
            <w:gridCol w:w="420"/>
            <w:gridCol w:w="1219"/>
            <w:gridCol w:w="1244"/>
            <w:gridCol w:w="145"/>
            <w:gridCol w:w="1201"/>
            <w:gridCol w:w="869"/>
            <w:gridCol w:w="615"/>
            <w:gridCol w:w="1005"/>
            <w:gridCol w:w="1620"/>
            <w:gridCol w:w="1620"/>
          </w:tblGrid>
        </w:tblGridChange>
      </w:tblGrid>
      <w:tr w:rsidR="002530EA" w:rsidDel="001E4418" w:rsidTr="002530EA">
        <w:trPr>
          <w:del w:id="179" w:author="Maja Zaloznik" w:date="2016-11-14T12:44:00Z"/>
        </w:trPr>
        <w:tc>
          <w:tcPr>
            <w:tcW w:w="1790" w:type="dxa"/>
            <w:tcBorders>
              <w:top w:val="single" w:sz="2" w:space="0" w:color="000001"/>
              <w:left w:val="single" w:sz="2" w:space="0" w:color="000001"/>
              <w:bottom w:val="single" w:sz="2" w:space="0" w:color="000001"/>
              <w:right w:val="nil"/>
            </w:tcBorders>
            <w:shd w:val="clear" w:color="auto" w:fill="FFFFFF"/>
            <w:tcPrChange w:id="180" w:author="Maja Zaloznik" w:date="2016-11-14T12:43:00Z">
              <w:tcPr>
                <w:tcW w:w="2608" w:type="dxa"/>
                <w:gridSpan w:val="2"/>
                <w:tcBorders>
                  <w:top w:val="single" w:sz="2" w:space="0" w:color="000001"/>
                  <w:left w:val="single" w:sz="2" w:space="0" w:color="000001"/>
                  <w:bottom w:val="single" w:sz="2" w:space="0" w:color="000001"/>
                  <w:right w:val="nil"/>
                </w:tcBorders>
                <w:shd w:val="clear" w:color="auto" w:fill="FFFFFF"/>
              </w:tcPr>
            </w:tcPrChange>
          </w:tcPr>
          <w:p w:rsidR="002530EA" w:rsidRPr="003B3C16" w:rsidDel="001E4418" w:rsidRDefault="002530EA" w:rsidP="00DA4E20">
            <w:pPr>
              <w:pStyle w:val="TableContents"/>
              <w:rPr>
                <w:del w:id="181" w:author="Maja Zaloznik" w:date="2016-11-14T12:44:00Z"/>
                <w:sz w:val="22"/>
                <w:szCs w:val="22"/>
              </w:rPr>
            </w:pPr>
          </w:p>
        </w:tc>
        <w:tc>
          <w:tcPr>
            <w:tcW w:w="2188" w:type="dxa"/>
            <w:gridSpan w:val="3"/>
            <w:tcBorders>
              <w:top w:val="single" w:sz="2" w:space="0" w:color="000001"/>
              <w:left w:val="single" w:sz="2" w:space="0" w:color="000001"/>
              <w:bottom w:val="single" w:sz="2" w:space="0" w:color="000001"/>
              <w:right w:val="nil"/>
            </w:tcBorders>
            <w:shd w:val="clear" w:color="auto" w:fill="FFFFFF"/>
            <w:tcMar>
              <w:left w:w="51" w:type="dxa"/>
            </w:tcMar>
            <w:tcPrChange w:id="182" w:author="Maja Zaloznik" w:date="2016-11-14T12:43:00Z">
              <w:tcPr>
                <w:tcW w:w="2608" w:type="dxa"/>
                <w:gridSpan w:val="3"/>
                <w:tcBorders>
                  <w:top w:val="single" w:sz="2" w:space="0" w:color="000001"/>
                  <w:left w:val="single" w:sz="2" w:space="0" w:color="000001"/>
                  <w:bottom w:val="single" w:sz="2" w:space="0" w:color="000001"/>
                  <w:right w:val="nil"/>
                </w:tcBorders>
                <w:shd w:val="clear" w:color="auto" w:fill="FFFFFF"/>
                <w:tcMar>
                  <w:left w:w="51" w:type="dxa"/>
                </w:tcMar>
              </w:tcPr>
            </w:tcPrChange>
          </w:tcPr>
          <w:p w:rsidR="002530EA" w:rsidRPr="003B3C16" w:rsidDel="001E4418" w:rsidRDefault="002530EA" w:rsidP="00DA4E20">
            <w:pPr>
              <w:pStyle w:val="TableContents"/>
              <w:rPr>
                <w:del w:id="183" w:author="Maja Zaloznik" w:date="2016-11-14T12:44:00Z"/>
                <w:sz w:val="22"/>
                <w:szCs w:val="22"/>
              </w:rPr>
            </w:pPr>
            <w:del w:id="184" w:author="Maja Zaloznik" w:date="2016-11-14T12:44:00Z">
              <w:r w:rsidRPr="003B3C16" w:rsidDel="001E4418">
                <w:rPr>
                  <w:sz w:val="22"/>
                  <w:szCs w:val="22"/>
                </w:rPr>
                <w:delText>Relationship</w:delText>
              </w:r>
            </w:del>
          </w:p>
          <w:p w:rsidR="002530EA" w:rsidRPr="003B3C16" w:rsidDel="001E4418" w:rsidRDefault="002530EA" w:rsidP="00DA4E20">
            <w:pPr>
              <w:pStyle w:val="TableContents"/>
              <w:rPr>
                <w:del w:id="185" w:author="Maja Zaloznik" w:date="2016-11-14T12:44:00Z"/>
                <w:sz w:val="22"/>
                <w:szCs w:val="22"/>
              </w:rPr>
            </w:pPr>
          </w:p>
          <w:p w:rsidR="002530EA" w:rsidRPr="003B3C16" w:rsidDel="001E4418" w:rsidRDefault="002530EA" w:rsidP="00DA4E20">
            <w:pPr>
              <w:pStyle w:val="TableContents"/>
              <w:rPr>
                <w:del w:id="186" w:author="Maja Zaloznik" w:date="2016-11-14T12:44:00Z"/>
                <w:sz w:val="22"/>
                <w:szCs w:val="22"/>
              </w:rPr>
            </w:pPr>
            <w:del w:id="187" w:author="Maja Zaloznik" w:date="2016-11-14T12:44:00Z">
              <w:r w:rsidRPr="003B3C16" w:rsidDel="001E4418">
                <w:rPr>
                  <w:sz w:val="22"/>
                  <w:szCs w:val="22"/>
                </w:rPr>
                <w:delText>1. children</w:delText>
              </w:r>
            </w:del>
          </w:p>
          <w:p w:rsidR="002530EA" w:rsidRPr="003B3C16" w:rsidDel="001E4418" w:rsidRDefault="002530EA" w:rsidP="00DA4E20">
            <w:pPr>
              <w:pStyle w:val="TableContents"/>
              <w:rPr>
                <w:del w:id="188" w:author="Maja Zaloznik" w:date="2016-11-14T12:44:00Z"/>
                <w:sz w:val="22"/>
                <w:szCs w:val="22"/>
              </w:rPr>
            </w:pPr>
            <w:del w:id="189" w:author="Maja Zaloznik" w:date="2016-11-14T12:44:00Z">
              <w:r w:rsidRPr="003B3C16" w:rsidDel="001E4418">
                <w:rPr>
                  <w:sz w:val="22"/>
                  <w:szCs w:val="22"/>
                </w:rPr>
                <w:delText>2. grandchildren</w:delText>
              </w:r>
            </w:del>
          </w:p>
          <w:p w:rsidR="002530EA" w:rsidRPr="003B3C16" w:rsidDel="001E4418" w:rsidRDefault="002530EA" w:rsidP="00DA4E20">
            <w:pPr>
              <w:pStyle w:val="TableContents"/>
              <w:rPr>
                <w:del w:id="190" w:author="Maja Zaloznik" w:date="2016-11-14T12:44:00Z"/>
                <w:sz w:val="22"/>
                <w:szCs w:val="22"/>
              </w:rPr>
            </w:pPr>
            <w:del w:id="191" w:author="Maja Zaloznik" w:date="2016-11-14T12:44:00Z">
              <w:r w:rsidRPr="003B3C16" w:rsidDel="001E4418">
                <w:rPr>
                  <w:sz w:val="22"/>
                  <w:szCs w:val="22"/>
                </w:rPr>
                <w:delText>3. children-in-law</w:delText>
              </w:r>
            </w:del>
          </w:p>
          <w:p w:rsidR="002530EA" w:rsidRPr="003B3C16" w:rsidDel="001E4418" w:rsidRDefault="002530EA" w:rsidP="00DA4E20">
            <w:pPr>
              <w:pStyle w:val="TableContents"/>
              <w:rPr>
                <w:del w:id="192" w:author="Maja Zaloznik" w:date="2016-11-14T12:44:00Z"/>
                <w:sz w:val="22"/>
                <w:szCs w:val="22"/>
              </w:rPr>
            </w:pPr>
            <w:del w:id="193" w:author="Maja Zaloznik" w:date="2016-11-14T12:44:00Z">
              <w:r w:rsidRPr="003B3C16" w:rsidDel="001E4418">
                <w:rPr>
                  <w:sz w:val="22"/>
                  <w:szCs w:val="22"/>
                </w:rPr>
                <w:delText>4. parents</w:delText>
              </w:r>
            </w:del>
          </w:p>
          <w:p w:rsidR="002530EA" w:rsidRPr="003B3C16" w:rsidDel="001E4418" w:rsidRDefault="002530EA" w:rsidP="00DA4E20">
            <w:pPr>
              <w:pStyle w:val="TableContents"/>
              <w:rPr>
                <w:del w:id="194" w:author="Maja Zaloznik" w:date="2016-11-14T12:44:00Z"/>
                <w:sz w:val="22"/>
                <w:szCs w:val="22"/>
              </w:rPr>
            </w:pPr>
            <w:del w:id="195" w:author="Maja Zaloznik" w:date="2016-11-14T12:44:00Z">
              <w:r w:rsidRPr="003B3C16" w:rsidDel="001E4418">
                <w:rPr>
                  <w:sz w:val="22"/>
                  <w:szCs w:val="22"/>
                </w:rPr>
                <w:delText>5. parents in law</w:delText>
              </w:r>
            </w:del>
          </w:p>
          <w:p w:rsidR="002530EA" w:rsidRPr="003B3C16" w:rsidDel="001E4418" w:rsidRDefault="002530EA" w:rsidP="00DA4E20">
            <w:pPr>
              <w:pStyle w:val="TableContents"/>
              <w:rPr>
                <w:del w:id="196" w:author="Maja Zaloznik" w:date="2016-11-14T12:44:00Z"/>
                <w:sz w:val="22"/>
                <w:szCs w:val="22"/>
              </w:rPr>
            </w:pPr>
            <w:del w:id="197" w:author="Maja Zaloznik" w:date="2016-11-14T12:44:00Z">
              <w:r w:rsidRPr="003B3C16" w:rsidDel="001E4418">
                <w:rPr>
                  <w:sz w:val="22"/>
                  <w:szCs w:val="22"/>
                </w:rPr>
                <w:delText>6. siblings</w:delText>
              </w:r>
            </w:del>
          </w:p>
          <w:p w:rsidR="002530EA" w:rsidRPr="003B3C16" w:rsidDel="001E4418" w:rsidRDefault="002530EA" w:rsidP="00DA4E20">
            <w:pPr>
              <w:pStyle w:val="TableContents"/>
              <w:rPr>
                <w:del w:id="198" w:author="Maja Zaloznik" w:date="2016-11-14T12:44:00Z"/>
                <w:sz w:val="22"/>
                <w:szCs w:val="22"/>
              </w:rPr>
            </w:pPr>
            <w:del w:id="199" w:author="Maja Zaloznik" w:date="2016-11-14T12:44:00Z">
              <w:r w:rsidRPr="003B3C16" w:rsidDel="001E4418">
                <w:rPr>
                  <w:sz w:val="22"/>
                  <w:szCs w:val="22"/>
                </w:rPr>
                <w:delText>7. other family</w:delText>
              </w:r>
            </w:del>
          </w:p>
          <w:p w:rsidR="002530EA" w:rsidRPr="003B3C16" w:rsidDel="001E4418" w:rsidRDefault="002530EA" w:rsidP="00DA4E20">
            <w:pPr>
              <w:pStyle w:val="TableContents"/>
              <w:rPr>
                <w:del w:id="200" w:author="Maja Zaloznik" w:date="2016-11-14T12:44:00Z"/>
                <w:sz w:val="22"/>
                <w:szCs w:val="22"/>
              </w:rPr>
            </w:pPr>
            <w:del w:id="201" w:author="Maja Zaloznik" w:date="2016-11-14T12:44:00Z">
              <w:r w:rsidRPr="003B3C16" w:rsidDel="001E4418">
                <w:rPr>
                  <w:sz w:val="22"/>
                  <w:szCs w:val="22"/>
                </w:rPr>
                <w:delText>8. other non family</w:delText>
              </w:r>
            </w:del>
          </w:p>
        </w:tc>
        <w:tc>
          <w:tcPr>
            <w:tcW w:w="1639" w:type="dxa"/>
            <w:gridSpan w:val="2"/>
            <w:tcBorders>
              <w:top w:val="single" w:sz="2" w:space="0" w:color="000001"/>
              <w:left w:val="single" w:sz="2" w:space="0" w:color="000001"/>
              <w:bottom w:val="single" w:sz="2" w:space="0" w:color="000001"/>
              <w:right w:val="nil"/>
            </w:tcBorders>
            <w:shd w:val="clear" w:color="auto" w:fill="FFFFFF"/>
            <w:tcMar>
              <w:left w:w="51" w:type="dxa"/>
            </w:tcMar>
            <w:tcPrChange w:id="202" w:author="Maja Zaloznik" w:date="2016-11-14T12:43:00Z">
              <w:tcPr>
                <w:tcW w:w="2070" w:type="dxa"/>
                <w:gridSpan w:val="2"/>
                <w:tcBorders>
                  <w:top w:val="single" w:sz="2" w:space="0" w:color="000001"/>
                  <w:left w:val="single" w:sz="2" w:space="0" w:color="000001"/>
                  <w:bottom w:val="single" w:sz="2" w:space="0" w:color="000001"/>
                  <w:right w:val="nil"/>
                </w:tcBorders>
                <w:shd w:val="clear" w:color="auto" w:fill="FFFFFF"/>
                <w:tcMar>
                  <w:left w:w="51" w:type="dxa"/>
                </w:tcMar>
              </w:tcPr>
            </w:tcPrChange>
          </w:tcPr>
          <w:p w:rsidR="002530EA" w:rsidRPr="003B3C16" w:rsidDel="001E4418" w:rsidRDefault="002530EA" w:rsidP="00DA4E20">
            <w:pPr>
              <w:pStyle w:val="TableContents"/>
              <w:rPr>
                <w:del w:id="203" w:author="Maja Zaloznik" w:date="2016-11-14T12:44:00Z"/>
                <w:sz w:val="22"/>
                <w:szCs w:val="22"/>
              </w:rPr>
            </w:pPr>
            <w:del w:id="204" w:author="Maja Zaloznik" w:date="2016-11-14T12:44:00Z">
              <w:r w:rsidRPr="003B3C16" w:rsidDel="001E4418">
                <w:rPr>
                  <w:sz w:val="22"/>
                  <w:szCs w:val="22"/>
                </w:rPr>
                <w:delText>Gender</w:delText>
              </w:r>
            </w:del>
          </w:p>
          <w:p w:rsidR="002530EA" w:rsidRPr="003B3C16" w:rsidDel="001E4418" w:rsidRDefault="002530EA" w:rsidP="00DA4E20">
            <w:pPr>
              <w:pStyle w:val="TableContents"/>
              <w:rPr>
                <w:del w:id="205" w:author="Maja Zaloznik" w:date="2016-11-14T12:44:00Z"/>
                <w:sz w:val="22"/>
                <w:szCs w:val="22"/>
              </w:rPr>
            </w:pPr>
          </w:p>
          <w:p w:rsidR="002530EA" w:rsidRPr="003B3C16" w:rsidDel="001E4418" w:rsidRDefault="002530EA" w:rsidP="00DA4E20">
            <w:pPr>
              <w:pStyle w:val="TableContents"/>
              <w:rPr>
                <w:del w:id="206" w:author="Maja Zaloznik" w:date="2016-11-14T12:44:00Z"/>
                <w:sz w:val="22"/>
                <w:szCs w:val="22"/>
              </w:rPr>
            </w:pPr>
            <w:del w:id="207" w:author="Maja Zaloznik" w:date="2016-11-14T12:44:00Z">
              <w:r w:rsidRPr="003B3C16" w:rsidDel="001E4418">
                <w:rPr>
                  <w:sz w:val="22"/>
                  <w:szCs w:val="22"/>
                </w:rPr>
                <w:delText>1. male</w:delText>
              </w:r>
            </w:del>
          </w:p>
          <w:p w:rsidR="002530EA" w:rsidRPr="003B3C16" w:rsidDel="001E4418" w:rsidRDefault="002530EA" w:rsidP="00DA4E20">
            <w:pPr>
              <w:pStyle w:val="TableContents"/>
              <w:rPr>
                <w:del w:id="208" w:author="Maja Zaloznik" w:date="2016-11-14T12:44:00Z"/>
                <w:sz w:val="22"/>
                <w:szCs w:val="22"/>
              </w:rPr>
            </w:pPr>
            <w:del w:id="209" w:author="Maja Zaloznik" w:date="2016-11-14T12:44:00Z">
              <w:r w:rsidRPr="003B3C16" w:rsidDel="001E4418">
                <w:rPr>
                  <w:sz w:val="22"/>
                  <w:szCs w:val="22"/>
                </w:rPr>
                <w:delText>2. female</w:delText>
              </w:r>
            </w:del>
          </w:p>
        </w:tc>
        <w:tc>
          <w:tcPr>
            <w:tcW w:w="1244" w:type="dxa"/>
            <w:gridSpan w:val="2"/>
            <w:tcBorders>
              <w:top w:val="single" w:sz="2" w:space="0" w:color="000001"/>
              <w:left w:val="single" w:sz="2" w:space="0" w:color="000001"/>
              <w:bottom w:val="single" w:sz="2" w:space="0" w:color="000001"/>
              <w:right w:val="single" w:sz="2" w:space="0" w:color="000001"/>
            </w:tcBorders>
            <w:shd w:val="clear" w:color="auto" w:fill="FFFFFF"/>
            <w:tcMar>
              <w:left w:w="51" w:type="dxa"/>
            </w:tcMar>
            <w:tcPrChange w:id="210" w:author="Maja Zaloznik" w:date="2016-11-14T12:43:00Z">
              <w:tcPr>
                <w:tcW w:w="1620" w:type="dxa"/>
                <w:gridSpan w:val="2"/>
                <w:tcBorders>
                  <w:top w:val="single" w:sz="2" w:space="0" w:color="000001"/>
                  <w:left w:val="single" w:sz="2" w:space="0" w:color="000001"/>
                  <w:bottom w:val="single" w:sz="2" w:space="0" w:color="000001"/>
                  <w:right w:val="single" w:sz="2" w:space="0" w:color="000001"/>
                </w:tcBorders>
                <w:shd w:val="clear" w:color="auto" w:fill="FFFFFF"/>
                <w:tcMar>
                  <w:left w:w="51" w:type="dxa"/>
                </w:tcMar>
              </w:tcPr>
            </w:tcPrChange>
          </w:tcPr>
          <w:p w:rsidR="002530EA" w:rsidRPr="003B3C16" w:rsidDel="001E4418" w:rsidRDefault="002530EA" w:rsidP="00DA4E20">
            <w:pPr>
              <w:pStyle w:val="TableContents"/>
              <w:rPr>
                <w:del w:id="211" w:author="Maja Zaloznik" w:date="2016-11-14T12:44:00Z"/>
                <w:sz w:val="22"/>
                <w:szCs w:val="22"/>
              </w:rPr>
            </w:pPr>
            <w:del w:id="212" w:author="Maja Zaloznik" w:date="2016-11-14T12:44:00Z">
              <w:r w:rsidRPr="003B3C16" w:rsidDel="001E4418">
                <w:rPr>
                  <w:sz w:val="22"/>
                  <w:szCs w:val="22"/>
                </w:rPr>
                <w:delText>Age</w:delText>
              </w:r>
            </w:del>
          </w:p>
        </w:tc>
        <w:tc>
          <w:tcPr>
            <w:tcW w:w="1346" w:type="dxa"/>
            <w:gridSpan w:val="2"/>
            <w:tcBorders>
              <w:top w:val="single" w:sz="2" w:space="0" w:color="000001"/>
              <w:left w:val="single" w:sz="2" w:space="0" w:color="000001"/>
              <w:bottom w:val="single" w:sz="2" w:space="0" w:color="000001"/>
              <w:right w:val="single" w:sz="2" w:space="0" w:color="000001"/>
            </w:tcBorders>
            <w:shd w:val="clear" w:color="auto" w:fill="FFFFFF"/>
            <w:tcPrChange w:id="213" w:author="Maja Zaloznik" w:date="2016-11-14T12:43:00Z">
              <w:tcPr>
                <w:tcW w:w="1620" w:type="dxa"/>
                <w:tcBorders>
                  <w:top w:val="single" w:sz="2" w:space="0" w:color="000001"/>
                  <w:left w:val="single" w:sz="2" w:space="0" w:color="000001"/>
                  <w:bottom w:val="single" w:sz="2" w:space="0" w:color="000001"/>
                  <w:right w:val="single" w:sz="2" w:space="0" w:color="000001"/>
                </w:tcBorders>
                <w:shd w:val="clear" w:color="auto" w:fill="FFFFFF"/>
              </w:tcPr>
            </w:tcPrChange>
          </w:tcPr>
          <w:p w:rsidR="002530EA" w:rsidRPr="003B3C16" w:rsidDel="001E4418" w:rsidRDefault="002530EA" w:rsidP="00DA4E20">
            <w:pPr>
              <w:pStyle w:val="TableContents"/>
              <w:rPr>
                <w:del w:id="214" w:author="Maja Zaloznik" w:date="2016-11-14T12:44:00Z"/>
                <w:sz w:val="22"/>
                <w:szCs w:val="22"/>
              </w:rPr>
            </w:pPr>
            <w:del w:id="215" w:author="Maja Zaloznik" w:date="2016-11-14T12:44:00Z">
              <w:r w:rsidRPr="003B3C16" w:rsidDel="001E4418">
                <w:rPr>
                  <w:sz w:val="22"/>
                  <w:szCs w:val="22"/>
                </w:rPr>
                <w:delText>Works outside the village part of the year?</w:delText>
              </w:r>
            </w:del>
          </w:p>
          <w:p w:rsidR="002530EA" w:rsidRPr="003B3C16" w:rsidDel="001E4418" w:rsidRDefault="002530EA" w:rsidP="00DA4E20">
            <w:pPr>
              <w:pStyle w:val="TableContents"/>
              <w:rPr>
                <w:del w:id="216" w:author="Maja Zaloznik" w:date="2016-11-14T12:44:00Z"/>
                <w:sz w:val="22"/>
                <w:szCs w:val="22"/>
              </w:rPr>
            </w:pPr>
            <w:del w:id="217" w:author="Maja Zaloznik" w:date="2016-11-14T12:44:00Z">
              <w:r w:rsidRPr="003B3C16" w:rsidDel="001E4418">
                <w:rPr>
                  <w:sz w:val="22"/>
                  <w:szCs w:val="22"/>
                </w:rPr>
                <w:delText>Yes/no.</w:delText>
              </w:r>
            </w:del>
          </w:p>
        </w:tc>
        <w:tc>
          <w:tcPr>
            <w:tcW w:w="1484" w:type="dxa"/>
            <w:tcBorders>
              <w:top w:val="single" w:sz="2" w:space="0" w:color="000001"/>
              <w:left w:val="single" w:sz="2" w:space="0" w:color="000001"/>
              <w:bottom w:val="single" w:sz="2" w:space="0" w:color="000001"/>
              <w:right w:val="single" w:sz="2" w:space="0" w:color="000001"/>
            </w:tcBorders>
            <w:shd w:val="clear" w:color="auto" w:fill="FFFFFF"/>
            <w:tcPrChange w:id="218" w:author="Maja Zaloznik" w:date="2016-11-14T12:43:00Z">
              <w:tcPr>
                <w:tcW w:w="1620" w:type="dxa"/>
                <w:tcBorders>
                  <w:top w:val="single" w:sz="2" w:space="0" w:color="000001"/>
                  <w:left w:val="single" w:sz="2" w:space="0" w:color="000001"/>
                  <w:bottom w:val="single" w:sz="2" w:space="0" w:color="000001"/>
                  <w:right w:val="single" w:sz="2" w:space="0" w:color="000001"/>
                </w:tcBorders>
                <w:shd w:val="clear" w:color="auto" w:fill="FFFFFF"/>
              </w:tcPr>
            </w:tcPrChange>
          </w:tcPr>
          <w:p w:rsidR="002530EA" w:rsidRPr="003B3C16" w:rsidDel="001E4418" w:rsidRDefault="002530EA" w:rsidP="00DA4E20">
            <w:pPr>
              <w:pStyle w:val="TableContents"/>
              <w:rPr>
                <w:del w:id="219" w:author="Maja Zaloznik" w:date="2016-11-14T12:44:00Z"/>
                <w:sz w:val="22"/>
                <w:szCs w:val="22"/>
              </w:rPr>
            </w:pPr>
            <w:del w:id="220" w:author="Maja Zaloznik" w:date="2016-11-14T12:44:00Z">
              <w:r w:rsidRPr="003B3C16" w:rsidDel="001E4418">
                <w:rPr>
                  <w:sz w:val="22"/>
                  <w:szCs w:val="22"/>
                </w:rPr>
                <w:delText>Where?</w:delText>
              </w:r>
            </w:del>
          </w:p>
          <w:p w:rsidR="002530EA" w:rsidRPr="003B3C16" w:rsidDel="001E4418" w:rsidRDefault="002530EA" w:rsidP="00DA4E20">
            <w:pPr>
              <w:pStyle w:val="TableContents"/>
              <w:numPr>
                <w:ilvl w:val="0"/>
                <w:numId w:val="7"/>
              </w:numPr>
              <w:rPr>
                <w:del w:id="221" w:author="Maja Zaloznik" w:date="2016-11-14T12:44:00Z"/>
                <w:sz w:val="22"/>
                <w:szCs w:val="22"/>
              </w:rPr>
            </w:pPr>
            <w:del w:id="222" w:author="Maja Zaloznik" w:date="2016-11-14T12:44:00Z">
              <w:r w:rsidRPr="003B3C16" w:rsidDel="001E4418">
                <w:rPr>
                  <w:sz w:val="22"/>
                  <w:szCs w:val="22"/>
                </w:rPr>
                <w:delText>In another village/town in the same township</w:delText>
              </w:r>
            </w:del>
          </w:p>
          <w:p w:rsidR="002530EA" w:rsidRPr="003B3C16" w:rsidDel="001E4418" w:rsidRDefault="002530EA" w:rsidP="00DA4E20">
            <w:pPr>
              <w:pStyle w:val="TableContents"/>
              <w:numPr>
                <w:ilvl w:val="0"/>
                <w:numId w:val="7"/>
              </w:numPr>
              <w:rPr>
                <w:del w:id="223" w:author="Maja Zaloznik" w:date="2016-11-14T12:44:00Z"/>
                <w:sz w:val="22"/>
                <w:szCs w:val="22"/>
              </w:rPr>
            </w:pPr>
            <w:del w:id="224" w:author="Maja Zaloznik" w:date="2016-11-14T12:44:00Z">
              <w:r w:rsidRPr="003B3C16" w:rsidDel="001E4418">
                <w:rPr>
                  <w:sz w:val="22"/>
                  <w:szCs w:val="22"/>
                </w:rPr>
                <w:delText xml:space="preserve"> In another township</w:delText>
              </w:r>
            </w:del>
          </w:p>
          <w:p w:rsidR="002530EA" w:rsidRPr="003B3C16" w:rsidDel="001E4418" w:rsidRDefault="002530EA" w:rsidP="00DA4E20">
            <w:pPr>
              <w:pStyle w:val="TableContents"/>
              <w:numPr>
                <w:ilvl w:val="0"/>
                <w:numId w:val="7"/>
              </w:numPr>
              <w:rPr>
                <w:del w:id="225" w:author="Maja Zaloznik" w:date="2016-11-14T12:44:00Z"/>
                <w:sz w:val="22"/>
                <w:szCs w:val="22"/>
              </w:rPr>
            </w:pPr>
            <w:del w:id="226" w:author="Maja Zaloznik" w:date="2016-11-14T12:44:00Z">
              <w:r w:rsidRPr="003B3C16" w:rsidDel="001E4418">
                <w:rPr>
                  <w:sz w:val="22"/>
                  <w:szCs w:val="22"/>
                </w:rPr>
                <w:delText xml:space="preserve"> In a city in Myanmar (e.g. Yangon or Mandalay)</w:delText>
              </w:r>
            </w:del>
          </w:p>
          <w:p w:rsidR="002530EA" w:rsidRPr="003B3C16" w:rsidDel="001E4418" w:rsidRDefault="002530EA" w:rsidP="00DA4E20">
            <w:pPr>
              <w:pStyle w:val="TableContents"/>
              <w:numPr>
                <w:ilvl w:val="0"/>
                <w:numId w:val="7"/>
              </w:numPr>
              <w:rPr>
                <w:del w:id="227" w:author="Maja Zaloznik" w:date="2016-11-14T12:44:00Z"/>
                <w:sz w:val="22"/>
                <w:szCs w:val="22"/>
              </w:rPr>
            </w:pPr>
            <w:del w:id="228" w:author="Maja Zaloznik" w:date="2016-11-14T12:44:00Z">
              <w:r w:rsidRPr="003B3C16" w:rsidDel="001E4418">
                <w:rPr>
                  <w:sz w:val="22"/>
                  <w:szCs w:val="22"/>
                </w:rPr>
                <w:delText xml:space="preserve">  In another country</w:delText>
              </w:r>
            </w:del>
          </w:p>
          <w:p w:rsidR="002530EA" w:rsidRPr="003B3C16" w:rsidDel="001E4418" w:rsidRDefault="002530EA" w:rsidP="00DA4E20">
            <w:pPr>
              <w:pStyle w:val="TableContents"/>
              <w:rPr>
                <w:del w:id="229" w:author="Maja Zaloznik" w:date="2016-11-14T12:44:00Z"/>
                <w:sz w:val="22"/>
                <w:szCs w:val="22"/>
              </w:rPr>
            </w:pPr>
          </w:p>
        </w:tc>
      </w:tr>
      <w:tr w:rsidR="002530EA" w:rsidDel="001E4418" w:rsidTr="002530EA">
        <w:trPr>
          <w:gridAfter w:val="2"/>
          <w:wAfter w:w="1790" w:type="dxa"/>
          <w:del w:id="230"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RPr="003B3C16" w:rsidDel="001E4418" w:rsidRDefault="002530EA" w:rsidP="00DA4E20">
            <w:pPr>
              <w:pStyle w:val="TableContents"/>
              <w:rPr>
                <w:del w:id="231" w:author="Maja Zaloznik" w:date="2016-11-14T12:44:00Z"/>
                <w:sz w:val="22"/>
                <w:szCs w:val="22"/>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RPr="003B3C16" w:rsidDel="001E4418" w:rsidRDefault="002530EA" w:rsidP="00DA4E20">
            <w:pPr>
              <w:pStyle w:val="TableContents"/>
              <w:rPr>
                <w:del w:id="232" w:author="Maja Zaloznik" w:date="2016-11-14T12:44:00Z"/>
                <w:sz w:val="22"/>
                <w:szCs w:val="22"/>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RPr="003B3C16" w:rsidDel="001E4418" w:rsidRDefault="002530EA" w:rsidP="00DA4E20">
            <w:pPr>
              <w:pStyle w:val="TableContents"/>
              <w:rPr>
                <w:del w:id="233" w:author="Maja Zaloznik" w:date="2016-11-14T12:44:00Z"/>
                <w:sz w:val="22"/>
                <w:szCs w:val="22"/>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RPr="003B3C16" w:rsidDel="001E4418" w:rsidRDefault="002530EA" w:rsidP="00DA4E20">
            <w:pPr>
              <w:pStyle w:val="TableContents"/>
              <w:rPr>
                <w:del w:id="234" w:author="Maja Zaloznik" w:date="2016-11-14T12:44:00Z"/>
                <w:sz w:val="22"/>
                <w:szCs w:val="22"/>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RPr="003B3C16" w:rsidDel="001E4418" w:rsidRDefault="002530EA" w:rsidP="00DA4E20">
            <w:pPr>
              <w:pStyle w:val="TableContents"/>
              <w:rPr>
                <w:del w:id="235" w:author="Maja Zaloznik" w:date="2016-11-14T12:44:00Z"/>
                <w:sz w:val="22"/>
                <w:szCs w:val="22"/>
              </w:rPr>
            </w:pPr>
          </w:p>
        </w:tc>
      </w:tr>
      <w:tr w:rsidR="002530EA" w:rsidDel="001E4418" w:rsidTr="002530EA">
        <w:trPr>
          <w:gridAfter w:val="2"/>
          <w:wAfter w:w="1790" w:type="dxa"/>
          <w:del w:id="236"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37"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38"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39"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0"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1" w:author="Maja Zaloznik" w:date="2016-11-14T12:44:00Z"/>
              </w:rPr>
            </w:pPr>
          </w:p>
        </w:tc>
      </w:tr>
      <w:tr w:rsidR="002530EA" w:rsidDel="001E4418" w:rsidTr="002530EA">
        <w:trPr>
          <w:gridAfter w:val="2"/>
          <w:wAfter w:w="1790" w:type="dxa"/>
          <w:del w:id="242"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43"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44"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45"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6"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7" w:author="Maja Zaloznik" w:date="2016-11-14T12:44:00Z"/>
              </w:rPr>
            </w:pPr>
          </w:p>
        </w:tc>
      </w:tr>
      <w:tr w:rsidR="002530EA" w:rsidDel="001E4418" w:rsidTr="002530EA">
        <w:trPr>
          <w:gridAfter w:val="2"/>
          <w:wAfter w:w="1790" w:type="dxa"/>
          <w:del w:id="248"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49"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0"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51"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52"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53" w:author="Maja Zaloznik" w:date="2016-11-14T12:44:00Z"/>
              </w:rPr>
            </w:pPr>
          </w:p>
        </w:tc>
      </w:tr>
      <w:tr w:rsidR="002530EA" w:rsidDel="001E4418" w:rsidTr="002530EA">
        <w:trPr>
          <w:gridAfter w:val="2"/>
          <w:wAfter w:w="1790" w:type="dxa"/>
          <w:del w:id="254"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5"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6"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57"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58"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59" w:author="Maja Zaloznik" w:date="2016-11-14T12:44:00Z"/>
              </w:rPr>
            </w:pPr>
          </w:p>
        </w:tc>
      </w:tr>
    </w:tbl>
    <w:p w:rsidR="009E6F18" w:rsidRDefault="009E6F18" w:rsidP="009E6F18">
      <w:pPr>
        <w:pStyle w:val="ListParagraph"/>
        <w:widowControl/>
        <w:numPr>
          <w:ilvl w:val="0"/>
          <w:numId w:val="1"/>
        </w:numPr>
        <w:jc w:val="both"/>
        <w:rPr>
          <w:moveTo w:id="260" w:author="Maja Zaloznik" w:date="2016-11-14T11:12:00Z"/>
        </w:rPr>
      </w:pPr>
      <w:moveToRangeStart w:id="261" w:author="Maja Zaloznik" w:date="2016-11-14T11:12:00Z" w:name="move466885302"/>
      <w:commentRangeStart w:id="262"/>
      <w:moveTo w:id="263" w:author="Maja Zaloznik" w:date="2016-11-14T11:12:00Z">
        <w:r>
          <w:t>Where do your other parents, parents in law, children and siblings live (the ones not in the same household)?</w:t>
        </w:r>
      </w:moveTo>
      <w:commentRangeEnd w:id="262"/>
      <w:r w:rsidR="001E4418">
        <w:rPr>
          <w:rStyle w:val="CommentReference"/>
          <w:rFonts w:cs="Mangal"/>
        </w:rPr>
        <w:commentReference w:id="262"/>
      </w:r>
    </w:p>
    <w:moveToRangeEnd w:id="261"/>
    <w:p w:rsidR="00DA4E20" w:rsidDel="009E6F18" w:rsidRDefault="00DA4E20">
      <w:pPr>
        <w:jc w:val="both"/>
        <w:rPr>
          <w:del w:id="264" w:author="Maja Zaloznik" w:date="2016-11-14T11:12:00Z"/>
        </w:rPr>
        <w:pPrChange w:id="265" w:author="Maja Zaloznik" w:date="2016-11-14T11:12:00Z">
          <w:pPr>
            <w:pStyle w:val="ListParagraph"/>
            <w:ind w:left="900"/>
            <w:jc w:val="both"/>
          </w:pPr>
        </w:pPrChange>
      </w:pPr>
    </w:p>
    <w:p w:rsidR="002B4276" w:rsidDel="009E6F18" w:rsidRDefault="002B4276">
      <w:pPr>
        <w:jc w:val="both"/>
        <w:rPr>
          <w:del w:id="266" w:author="Maja Zaloznik" w:date="2016-11-14T11:12:00Z"/>
        </w:rPr>
        <w:pPrChange w:id="267" w:author="Maja Zaloznik" w:date="2016-11-14T11:12:00Z">
          <w:pPr>
            <w:ind w:left="900"/>
            <w:jc w:val="both"/>
          </w:pPr>
        </w:pPrChange>
      </w:pPr>
    </w:p>
    <w:p w:rsidR="00D83F9C" w:rsidDel="009E6F18" w:rsidRDefault="00D83F9C">
      <w:pPr>
        <w:widowControl/>
        <w:jc w:val="both"/>
        <w:rPr>
          <w:del w:id="268" w:author="Maja Zaloznik" w:date="2016-11-14T11:13:00Z"/>
          <w:moveFrom w:id="269" w:author="Maja Zaloznik" w:date="2016-11-14T11:12:00Z"/>
        </w:rPr>
        <w:pPrChange w:id="270" w:author="Maja Zaloznik" w:date="2016-11-14T11:12:00Z">
          <w:pPr>
            <w:widowControl/>
            <w:numPr>
              <w:numId w:val="31"/>
            </w:numPr>
            <w:tabs>
              <w:tab w:val="num" w:pos="900"/>
            </w:tabs>
            <w:ind w:left="900" w:hanging="360"/>
            <w:jc w:val="both"/>
          </w:pPr>
        </w:pPrChange>
      </w:pPr>
      <w:moveFromRangeStart w:id="271" w:author="Maja Zaloznik" w:date="2016-11-14T11:12:00Z" w:name="move466885302"/>
      <w:moveFrom w:id="272" w:author="Maja Zaloznik" w:date="2016-11-14T11:12:00Z">
        <w:del w:id="273" w:author="Maja Zaloznik" w:date="2016-11-14T11:13:00Z">
          <w:r w:rsidDel="009E6F18">
            <w:delText>Where do your other parents, parents in law, children and siblings live (the ones not in the same household)?</w:delText>
          </w:r>
        </w:del>
      </w:moveFrom>
    </w:p>
    <w:moveFromRangeEnd w:id="271"/>
    <w:p w:rsidR="00D83F9C" w:rsidDel="009E6F18" w:rsidRDefault="00D83F9C" w:rsidP="00D83F9C">
      <w:pPr>
        <w:jc w:val="both"/>
        <w:rPr>
          <w:del w:id="274" w:author="Maja Zaloznik" w:date="2016-11-14T11:13:00Z"/>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3107"/>
        <w:gridCol w:w="2067"/>
        <w:gridCol w:w="2085"/>
        <w:gridCol w:w="2432"/>
      </w:tblGrid>
      <w:tr w:rsidR="00D83F9C" w:rsidTr="00D83F9C">
        <w:tc>
          <w:tcPr>
            <w:tcW w:w="3107" w:type="dxa"/>
            <w:tcBorders>
              <w:top w:val="single" w:sz="2" w:space="0" w:color="000001"/>
              <w:left w:val="single" w:sz="2" w:space="0" w:color="000001"/>
              <w:bottom w:val="single" w:sz="2" w:space="0" w:color="000001"/>
              <w:right w:val="nil"/>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br w:type="page"/>
              <w:t>Relationship</w:t>
            </w:r>
          </w:p>
          <w:p w:rsidR="00D83F9C" w:rsidRDefault="00D83F9C" w:rsidP="008A6B60">
            <w:pPr>
              <w:rPr>
                <w:ins w:id="275" w:author="Maja Zaloznik" w:date="2016-11-14T14:43:00Z"/>
                <w:sz w:val="22"/>
                <w:szCs w:val="22"/>
              </w:rPr>
            </w:pPr>
            <w:r w:rsidRPr="003B3C16">
              <w:rPr>
                <w:sz w:val="22"/>
                <w:szCs w:val="22"/>
              </w:rPr>
              <w:t>1. children</w:t>
            </w:r>
          </w:p>
          <w:p w:rsidR="0060038E" w:rsidRDefault="0060038E" w:rsidP="008A6B60">
            <w:pPr>
              <w:rPr>
                <w:ins w:id="276" w:author="Maja Zaloznik" w:date="2016-11-14T15:55:00Z"/>
                <w:sz w:val="22"/>
                <w:szCs w:val="22"/>
              </w:rPr>
            </w:pPr>
            <w:ins w:id="277" w:author="Maja Zaloznik" w:date="2016-11-14T14:43:00Z">
              <w:r>
                <w:rPr>
                  <w:sz w:val="22"/>
                  <w:szCs w:val="22"/>
                </w:rPr>
                <w:t xml:space="preserve">2. </w:t>
              </w:r>
            </w:ins>
            <w:ins w:id="278" w:author="Maja Zaloznik" w:date="2016-11-14T14:44:00Z">
              <w:r>
                <w:rPr>
                  <w:sz w:val="22"/>
                  <w:szCs w:val="22"/>
                </w:rPr>
                <w:t>grandchildren</w:t>
              </w:r>
            </w:ins>
          </w:p>
          <w:p w:rsidR="00186F5E" w:rsidRPr="003B3C16" w:rsidRDefault="00186F5E" w:rsidP="008A6B60">
            <w:pPr>
              <w:rPr>
                <w:sz w:val="22"/>
                <w:szCs w:val="22"/>
              </w:rPr>
            </w:pPr>
            <w:ins w:id="279" w:author="Maja Zaloznik" w:date="2016-11-14T15:55:00Z">
              <w:r>
                <w:rPr>
                  <w:sz w:val="22"/>
                  <w:szCs w:val="22"/>
                </w:rPr>
                <w:t>3. children in law</w:t>
              </w:r>
            </w:ins>
          </w:p>
          <w:p w:rsidR="00D83F9C" w:rsidRPr="003B3C16" w:rsidRDefault="00186F5E" w:rsidP="008A6B60">
            <w:pPr>
              <w:pStyle w:val="TableContents"/>
              <w:rPr>
                <w:sz w:val="22"/>
                <w:szCs w:val="22"/>
              </w:rPr>
            </w:pPr>
            <w:ins w:id="280" w:author="Maja Zaloznik" w:date="2016-11-14T15:55:00Z">
              <w:r>
                <w:rPr>
                  <w:sz w:val="22"/>
                  <w:szCs w:val="22"/>
                </w:rPr>
                <w:t xml:space="preserve">4. </w:t>
              </w:r>
            </w:ins>
            <w:del w:id="281" w:author="Maja Zaloznik" w:date="2016-11-14T15:55:00Z">
              <w:r w:rsidR="00D83F9C" w:rsidRPr="003B3C16" w:rsidDel="00186F5E">
                <w:rPr>
                  <w:sz w:val="22"/>
                  <w:szCs w:val="22"/>
                </w:rPr>
                <w:delText>2.</w:delText>
              </w:r>
            </w:del>
            <w:r w:rsidR="00D83F9C" w:rsidRPr="003B3C16">
              <w:rPr>
                <w:sz w:val="22"/>
                <w:szCs w:val="22"/>
              </w:rPr>
              <w:t xml:space="preserve"> parents</w:t>
            </w:r>
          </w:p>
          <w:p w:rsidR="00D83F9C" w:rsidRPr="003B3C16" w:rsidRDefault="00186F5E" w:rsidP="008A6B60">
            <w:pPr>
              <w:pStyle w:val="TableContents"/>
              <w:rPr>
                <w:sz w:val="22"/>
                <w:szCs w:val="22"/>
              </w:rPr>
            </w:pPr>
            <w:ins w:id="282" w:author="Maja Zaloznik" w:date="2016-11-14T15:55:00Z">
              <w:r>
                <w:rPr>
                  <w:sz w:val="22"/>
                  <w:szCs w:val="22"/>
                </w:rPr>
                <w:t>5</w:t>
              </w:r>
            </w:ins>
            <w:del w:id="283" w:author="Maja Zaloznik" w:date="2016-11-14T15:55:00Z">
              <w:r w:rsidR="00D83F9C" w:rsidRPr="003B3C16" w:rsidDel="00186F5E">
                <w:rPr>
                  <w:sz w:val="22"/>
                  <w:szCs w:val="22"/>
                </w:rPr>
                <w:delText>3</w:delText>
              </w:r>
            </w:del>
            <w:r w:rsidR="00D83F9C" w:rsidRPr="003B3C16">
              <w:rPr>
                <w:sz w:val="22"/>
                <w:szCs w:val="22"/>
              </w:rPr>
              <w:t>. parents in law</w:t>
            </w:r>
          </w:p>
          <w:p w:rsidR="00D83F9C" w:rsidRPr="003B3C16" w:rsidRDefault="00186F5E" w:rsidP="008A6B60">
            <w:pPr>
              <w:pStyle w:val="TableContents"/>
              <w:rPr>
                <w:sz w:val="22"/>
                <w:szCs w:val="22"/>
              </w:rPr>
            </w:pPr>
            <w:ins w:id="284" w:author="Maja Zaloznik" w:date="2016-11-14T15:55:00Z">
              <w:r>
                <w:rPr>
                  <w:sz w:val="22"/>
                  <w:szCs w:val="22"/>
                </w:rPr>
                <w:t>6</w:t>
              </w:r>
            </w:ins>
            <w:del w:id="285" w:author="Maja Zaloznik" w:date="2016-11-14T15:55:00Z">
              <w:r w:rsidR="00D83F9C" w:rsidRPr="003B3C16" w:rsidDel="00186F5E">
                <w:rPr>
                  <w:sz w:val="22"/>
                  <w:szCs w:val="22"/>
                </w:rPr>
                <w:delText>4</w:delText>
              </w:r>
            </w:del>
            <w:r w:rsidR="00D83F9C" w:rsidRPr="003B3C16">
              <w:rPr>
                <w:sz w:val="22"/>
                <w:szCs w:val="22"/>
              </w:rPr>
              <w:t>. siblings</w:t>
            </w:r>
          </w:p>
        </w:tc>
        <w:tc>
          <w:tcPr>
            <w:tcW w:w="2067" w:type="dxa"/>
            <w:tcBorders>
              <w:top w:val="single" w:sz="2" w:space="0" w:color="000001"/>
              <w:left w:val="single" w:sz="2" w:space="0" w:color="000001"/>
              <w:bottom w:val="single" w:sz="2" w:space="0" w:color="000001"/>
              <w:right w:val="nil"/>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t>Gender</w:t>
            </w:r>
          </w:p>
          <w:p w:rsidR="00D83F9C" w:rsidRPr="003B3C16" w:rsidRDefault="00D83F9C" w:rsidP="008A6B60">
            <w:pPr>
              <w:pStyle w:val="TableContents"/>
              <w:rPr>
                <w:sz w:val="22"/>
                <w:szCs w:val="22"/>
              </w:rPr>
            </w:pPr>
          </w:p>
          <w:p w:rsidR="00D83F9C" w:rsidRPr="003B3C16" w:rsidRDefault="00D83F9C" w:rsidP="00D83F9C">
            <w:pPr>
              <w:pStyle w:val="TableContents"/>
              <w:rPr>
                <w:sz w:val="22"/>
                <w:szCs w:val="22"/>
              </w:rPr>
            </w:pPr>
            <w:r w:rsidRPr="003B3C16">
              <w:rPr>
                <w:sz w:val="22"/>
                <w:szCs w:val="22"/>
              </w:rPr>
              <w:t>1. male</w:t>
            </w:r>
          </w:p>
          <w:p w:rsidR="00D83F9C" w:rsidRPr="003B3C16" w:rsidRDefault="00D83F9C" w:rsidP="00D83F9C">
            <w:pPr>
              <w:pStyle w:val="TableContents"/>
              <w:rPr>
                <w:sz w:val="22"/>
                <w:szCs w:val="22"/>
              </w:rPr>
            </w:pPr>
            <w:r w:rsidRPr="003B3C16">
              <w:rPr>
                <w:sz w:val="22"/>
                <w:szCs w:val="22"/>
              </w:rPr>
              <w:t>2. female</w:t>
            </w:r>
          </w:p>
        </w:tc>
        <w:tc>
          <w:tcPr>
            <w:tcW w:w="2085" w:type="dxa"/>
            <w:tcBorders>
              <w:top w:val="single" w:sz="2" w:space="0" w:color="000001"/>
              <w:left w:val="single" w:sz="2" w:space="0" w:color="000001"/>
              <w:bottom w:val="single" w:sz="2" w:space="0" w:color="000001"/>
              <w:right w:val="single" w:sz="2" w:space="0" w:color="000001"/>
            </w:tcBorders>
            <w:shd w:val="clear" w:color="auto" w:fill="FFFFFF"/>
          </w:tcPr>
          <w:p w:rsidR="00D83F9C" w:rsidRPr="003B3C16" w:rsidRDefault="00D83F9C" w:rsidP="008A6B60">
            <w:pPr>
              <w:pStyle w:val="TableContents"/>
              <w:rPr>
                <w:sz w:val="22"/>
                <w:szCs w:val="22"/>
              </w:rPr>
            </w:pPr>
            <w:r w:rsidRPr="003B3C16">
              <w:rPr>
                <w:sz w:val="22"/>
                <w:szCs w:val="22"/>
              </w:rPr>
              <w:t>Age</w:t>
            </w:r>
          </w:p>
        </w:tc>
        <w:tc>
          <w:tcPr>
            <w:tcW w:w="2432"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t>Location</w:t>
            </w:r>
          </w:p>
          <w:p w:rsidR="00D83F9C" w:rsidRPr="003B3C16" w:rsidRDefault="00D83F9C" w:rsidP="008A6B60">
            <w:pPr>
              <w:pStyle w:val="TableContents"/>
              <w:rPr>
                <w:sz w:val="22"/>
                <w:szCs w:val="22"/>
              </w:rPr>
            </w:pPr>
            <w:r w:rsidRPr="003B3C16">
              <w:rPr>
                <w:sz w:val="22"/>
                <w:szCs w:val="22"/>
              </w:rPr>
              <w:t>1. same building (separate household)</w:t>
            </w:r>
          </w:p>
          <w:p w:rsidR="00D83F9C" w:rsidRPr="003B3C16" w:rsidRDefault="00D83F9C" w:rsidP="00D83F9C">
            <w:pPr>
              <w:pStyle w:val="TableContents"/>
              <w:rPr>
                <w:sz w:val="22"/>
                <w:szCs w:val="22"/>
              </w:rPr>
            </w:pPr>
            <w:r w:rsidRPr="003B3C16">
              <w:rPr>
                <w:sz w:val="22"/>
                <w:szCs w:val="22"/>
              </w:rPr>
              <w:t>2. In same village/town.</w:t>
            </w:r>
          </w:p>
          <w:p w:rsidR="00D83F9C" w:rsidRPr="003B3C16" w:rsidRDefault="00D83F9C" w:rsidP="00D83F9C">
            <w:pPr>
              <w:pStyle w:val="TableContents"/>
              <w:rPr>
                <w:sz w:val="22"/>
                <w:szCs w:val="22"/>
              </w:rPr>
            </w:pPr>
            <w:r w:rsidRPr="003B3C16">
              <w:rPr>
                <w:sz w:val="22"/>
                <w:szCs w:val="22"/>
              </w:rPr>
              <w:t>3. In another village/town in the same township</w:t>
            </w:r>
          </w:p>
          <w:p w:rsidR="00D83F9C" w:rsidRPr="003B3C16" w:rsidRDefault="00D83F9C" w:rsidP="00D83F9C">
            <w:pPr>
              <w:pStyle w:val="TableContents"/>
              <w:rPr>
                <w:sz w:val="22"/>
                <w:szCs w:val="22"/>
              </w:rPr>
            </w:pPr>
            <w:r w:rsidRPr="003B3C16">
              <w:rPr>
                <w:sz w:val="22"/>
                <w:szCs w:val="22"/>
              </w:rPr>
              <w:t>4. In another township</w:t>
            </w:r>
          </w:p>
          <w:p w:rsidR="00D83F9C" w:rsidRPr="003B3C16" w:rsidRDefault="00D83F9C" w:rsidP="008A6B60">
            <w:pPr>
              <w:pStyle w:val="TableContents"/>
              <w:rPr>
                <w:sz w:val="22"/>
                <w:szCs w:val="22"/>
              </w:rPr>
            </w:pPr>
            <w:r w:rsidRPr="003B3C16">
              <w:rPr>
                <w:sz w:val="22"/>
                <w:szCs w:val="22"/>
              </w:rPr>
              <w:t>5. In a city in Myanmar (e.g. Yangon or Mandalay)</w:t>
            </w:r>
          </w:p>
          <w:p w:rsidR="00D83F9C" w:rsidRPr="003B3C16" w:rsidRDefault="00D83F9C" w:rsidP="008A6B60">
            <w:pPr>
              <w:pStyle w:val="TableContents"/>
              <w:rPr>
                <w:sz w:val="22"/>
                <w:szCs w:val="22"/>
              </w:rPr>
            </w:pPr>
            <w:r w:rsidRPr="003B3C16">
              <w:rPr>
                <w:sz w:val="22"/>
                <w:szCs w:val="22"/>
              </w:rPr>
              <w:t>6. In another country</w:t>
            </w:r>
          </w:p>
          <w:p w:rsidR="00D83F9C" w:rsidRPr="003B3C16" w:rsidRDefault="00D83F9C" w:rsidP="008A6B60">
            <w:pPr>
              <w:pStyle w:val="TableContents"/>
              <w:rPr>
                <w:sz w:val="22"/>
                <w:szCs w:val="22"/>
              </w:rPr>
            </w:pPr>
            <w:r w:rsidRPr="003B3C16">
              <w:rPr>
                <w:sz w:val="22"/>
                <w:szCs w:val="22"/>
              </w:rPr>
              <w:t>7. No longer alive</w:t>
            </w: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bl>
    <w:p w:rsidR="002B4276" w:rsidRDefault="002B4276">
      <w:pPr>
        <w:jc w:val="both"/>
        <w:rPr>
          <w:ins w:id="286" w:author="Maja Zaloznik" w:date="2016-11-14T12:45:00Z"/>
        </w:rPr>
      </w:pPr>
    </w:p>
    <w:p w:rsidR="00B54A00" w:rsidRDefault="00B54A00">
      <w:pPr>
        <w:jc w:val="both"/>
        <w:rPr>
          <w:ins w:id="287" w:author="Maja Zaloznik" w:date="2016-11-14T12:45:00Z"/>
        </w:rPr>
      </w:pPr>
    </w:p>
    <w:p w:rsidR="00B54A00" w:rsidRDefault="00B54A00">
      <w:pPr>
        <w:jc w:val="both"/>
        <w:rPr>
          <w:ins w:id="288" w:author="Maja Zaloznik" w:date="2016-11-14T12:45:00Z"/>
        </w:rPr>
      </w:pPr>
    </w:p>
    <w:p w:rsidR="00B54A00" w:rsidRDefault="004E42F7">
      <w:pPr>
        <w:pStyle w:val="ListParagraph"/>
        <w:numPr>
          <w:ilvl w:val="0"/>
          <w:numId w:val="1"/>
        </w:numPr>
        <w:jc w:val="both"/>
        <w:rPr>
          <w:ins w:id="289" w:author="Maja Zaloznik" w:date="2016-11-14T12:46:00Z"/>
        </w:rPr>
        <w:pPrChange w:id="290" w:author="Maja Zaloznik" w:date="2016-11-14T12:46:00Z">
          <w:pPr>
            <w:jc w:val="both"/>
          </w:pPr>
        </w:pPrChange>
      </w:pPr>
      <w:bookmarkStart w:id="291" w:name="_Ref466890986"/>
      <w:commentRangeStart w:id="292"/>
      <w:ins w:id="293" w:author="Maja Zaloznik" w:date="2016-11-14T12:46:00Z">
        <w:r>
          <w:t>What is the first most important source of income for your household?</w:t>
        </w:r>
      </w:ins>
      <w:bookmarkEnd w:id="291"/>
      <w:ins w:id="294" w:author="Maja Zaloznik" w:date="2016-11-14T12:54:00Z">
        <w:r w:rsidR="003C4032">
          <w:t xml:space="preserve"> ____________</w:t>
        </w:r>
      </w:ins>
    </w:p>
    <w:p w:rsidR="004E42F7" w:rsidRDefault="004E42F7">
      <w:pPr>
        <w:pStyle w:val="ListParagraph"/>
        <w:numPr>
          <w:ilvl w:val="0"/>
          <w:numId w:val="1"/>
        </w:numPr>
        <w:jc w:val="both"/>
        <w:rPr>
          <w:ins w:id="295" w:author="Maja Zaloznik" w:date="2016-11-14T12:46:00Z"/>
        </w:rPr>
        <w:pPrChange w:id="296" w:author="Maja Zaloznik" w:date="2016-11-14T12:47:00Z">
          <w:pPr>
            <w:jc w:val="both"/>
          </w:pPr>
        </w:pPrChange>
      </w:pPr>
      <w:ins w:id="297" w:author="Maja Zaloznik" w:date="2016-11-14T12:47:00Z">
        <w:r>
          <w:t>What is the second most important source of income for your household?</w:t>
        </w:r>
      </w:ins>
      <w:ins w:id="298" w:author="Maja Zaloznik" w:date="2016-11-14T12:54:00Z">
        <w:r w:rsidR="003C4032">
          <w:t xml:space="preserve"> ________</w:t>
        </w:r>
      </w:ins>
    </w:p>
    <w:p w:rsidR="004E42F7" w:rsidRDefault="004E42F7" w:rsidP="004E42F7">
      <w:pPr>
        <w:pStyle w:val="ListParagraph"/>
        <w:numPr>
          <w:ilvl w:val="0"/>
          <w:numId w:val="1"/>
        </w:numPr>
        <w:jc w:val="both"/>
        <w:rPr>
          <w:ins w:id="299" w:author="Maja Zaloznik" w:date="2016-11-14T12:47:00Z"/>
        </w:rPr>
      </w:pPr>
      <w:bookmarkStart w:id="300" w:name="_Ref466890989"/>
      <w:ins w:id="301" w:author="Maja Zaloznik" w:date="2016-11-14T12:46:00Z">
        <w:r>
          <w:t xml:space="preserve">What is the </w:t>
        </w:r>
      </w:ins>
      <w:ins w:id="302" w:author="Maja Zaloznik" w:date="2016-11-14T12:47:00Z">
        <w:r>
          <w:t>third</w:t>
        </w:r>
      </w:ins>
      <w:ins w:id="303" w:author="Maja Zaloznik" w:date="2016-11-14T12:46:00Z">
        <w:r>
          <w:t xml:space="preserve"> most important source of income for your household</w:t>
        </w:r>
        <w:proofErr w:type="gramStart"/>
        <w:r>
          <w:t>?</w:t>
        </w:r>
      </w:ins>
      <w:bookmarkEnd w:id="300"/>
      <w:ins w:id="304" w:author="Maja Zaloznik" w:date="2016-11-14T12:54:00Z">
        <w:r w:rsidR="003C4032">
          <w:t>_</w:t>
        </w:r>
        <w:proofErr w:type="gramEnd"/>
        <w:r w:rsidR="003C4032">
          <w:t>_________</w:t>
        </w:r>
      </w:ins>
    </w:p>
    <w:p w:rsidR="004E42F7" w:rsidRDefault="004E42F7">
      <w:pPr>
        <w:pStyle w:val="ListParagraph"/>
        <w:ind w:left="900"/>
        <w:jc w:val="both"/>
        <w:rPr>
          <w:ins w:id="305" w:author="Maja Zaloznik" w:date="2016-11-14T12:47:00Z"/>
        </w:rPr>
        <w:pPrChange w:id="306" w:author="Maja Zaloznik" w:date="2016-11-14T12:47:00Z">
          <w:pPr>
            <w:pStyle w:val="ListParagraph"/>
            <w:numPr>
              <w:numId w:val="1"/>
            </w:numPr>
            <w:tabs>
              <w:tab w:val="num" w:pos="786"/>
            </w:tabs>
            <w:ind w:left="786" w:hanging="360"/>
            <w:jc w:val="both"/>
          </w:pPr>
        </w:pPrChange>
      </w:pPr>
      <w:ins w:id="307" w:author="Maja Zaloznik" w:date="2016-11-14T12:47:00Z">
        <w:r>
          <w:t xml:space="preserve"> </w:t>
        </w:r>
      </w:ins>
    </w:p>
    <w:p w:rsidR="004E42F7" w:rsidRDefault="004E42F7">
      <w:pPr>
        <w:pStyle w:val="ListParagraph"/>
        <w:ind w:left="900"/>
        <w:jc w:val="both"/>
        <w:rPr>
          <w:ins w:id="308" w:author="Maja Zaloznik" w:date="2016-11-14T12:47:00Z"/>
        </w:rPr>
        <w:pPrChange w:id="309" w:author="Maja Zaloznik" w:date="2016-11-14T12:47:00Z">
          <w:pPr>
            <w:pStyle w:val="ListParagraph"/>
            <w:numPr>
              <w:numId w:val="1"/>
            </w:numPr>
            <w:tabs>
              <w:tab w:val="num" w:pos="786"/>
            </w:tabs>
            <w:ind w:left="786" w:hanging="360"/>
            <w:jc w:val="both"/>
          </w:pPr>
        </w:pPrChange>
      </w:pPr>
      <w:ins w:id="310" w:author="Maja Zaloznik" w:date="2016-11-14T12:47:00Z">
        <w:r>
          <w:t>Codes for Q</w:t>
        </w:r>
        <w:r>
          <w:fldChar w:fldCharType="begin"/>
        </w:r>
        <w:r>
          <w:instrText xml:space="preserve"> REF _Ref466890986 \r \h </w:instrText>
        </w:r>
      </w:ins>
      <w:r>
        <w:fldChar w:fldCharType="separate"/>
      </w:r>
      <w:ins w:id="311" w:author="Maja Zaloznik" w:date="2016-11-14T13:52:00Z">
        <w:r w:rsidR="002C2DBD">
          <w:t>9</w:t>
        </w:r>
      </w:ins>
      <w:ins w:id="312" w:author="Maja Zaloznik" w:date="2016-11-14T12:47:00Z">
        <w:r>
          <w:fldChar w:fldCharType="end"/>
        </w:r>
        <w:r>
          <w:t xml:space="preserve"> to Q</w:t>
        </w:r>
        <w:r>
          <w:fldChar w:fldCharType="begin"/>
        </w:r>
        <w:r>
          <w:instrText xml:space="preserve"> REF _Ref466890989 \r \h </w:instrText>
        </w:r>
      </w:ins>
      <w:r>
        <w:fldChar w:fldCharType="separate"/>
      </w:r>
      <w:ins w:id="313" w:author="Maja Zaloznik" w:date="2016-11-14T13:52:00Z">
        <w:r w:rsidR="002C2DBD">
          <w:t>11</w:t>
        </w:r>
      </w:ins>
      <w:ins w:id="314" w:author="Maja Zaloznik" w:date="2016-11-14T12:47:00Z">
        <w:r>
          <w:fldChar w:fldCharType="end"/>
        </w:r>
        <w:r>
          <w:t>:</w:t>
        </w:r>
      </w:ins>
    </w:p>
    <w:p w:rsidR="00D26E0C" w:rsidRDefault="004E42F7">
      <w:pPr>
        <w:pStyle w:val="ListParagraph"/>
        <w:numPr>
          <w:ilvl w:val="1"/>
          <w:numId w:val="1"/>
        </w:numPr>
        <w:jc w:val="both"/>
        <w:rPr>
          <w:ins w:id="315" w:author="Maja Zaloznik" w:date="2016-11-14T15:55:00Z"/>
        </w:rPr>
        <w:pPrChange w:id="316" w:author="Maja Zaloznik" w:date="2016-11-14T12:47:00Z">
          <w:pPr>
            <w:pStyle w:val="ListParagraph"/>
            <w:numPr>
              <w:numId w:val="1"/>
            </w:numPr>
            <w:tabs>
              <w:tab w:val="num" w:pos="786"/>
            </w:tabs>
            <w:ind w:left="786" w:hanging="360"/>
            <w:jc w:val="both"/>
          </w:pPr>
        </w:pPrChange>
      </w:pPr>
      <w:ins w:id="317" w:author="Maja Zaloznik" w:date="2016-11-14T12:48:00Z">
        <w:r>
          <w:t>Sale of rice</w:t>
        </w:r>
      </w:ins>
      <w:ins w:id="318" w:author="Maja Zaloznik" w:date="2016-11-14T12:49:00Z">
        <w:r w:rsidR="00D26E0C">
          <w:t>/</w:t>
        </w:r>
      </w:ins>
      <w:ins w:id="319" w:author="Maja Zaloznik" w:date="2016-11-14T12:48:00Z">
        <w:r w:rsidR="00D26E0C">
          <w:t>paddy</w:t>
        </w:r>
      </w:ins>
    </w:p>
    <w:p w:rsidR="00343EE1" w:rsidRDefault="00343EE1">
      <w:pPr>
        <w:pStyle w:val="ListParagraph"/>
        <w:numPr>
          <w:ilvl w:val="1"/>
          <w:numId w:val="1"/>
        </w:numPr>
        <w:jc w:val="both"/>
        <w:rPr>
          <w:ins w:id="320" w:author="Maja Zaloznik" w:date="2016-11-14T12:48:00Z"/>
        </w:rPr>
        <w:pPrChange w:id="321" w:author="Maja Zaloznik" w:date="2016-11-14T12:47:00Z">
          <w:pPr>
            <w:pStyle w:val="ListParagraph"/>
            <w:numPr>
              <w:numId w:val="1"/>
            </w:numPr>
            <w:tabs>
              <w:tab w:val="num" w:pos="786"/>
            </w:tabs>
            <w:ind w:left="786" w:hanging="360"/>
            <w:jc w:val="both"/>
          </w:pPr>
        </w:pPrChange>
      </w:pPr>
      <w:ins w:id="322" w:author="Maja Zaloznik" w:date="2016-11-14T15:55:00Z">
        <w:r>
          <w:t xml:space="preserve">Sale of </w:t>
        </w:r>
        <w:bookmarkStart w:id="323" w:name="_GoBack"/>
        <w:bookmarkEnd w:id="323"/>
        <w:r>
          <w:t>sezame</w:t>
        </w:r>
      </w:ins>
    </w:p>
    <w:p w:rsidR="00D26E0C" w:rsidRDefault="00D26E0C">
      <w:pPr>
        <w:pStyle w:val="ListParagraph"/>
        <w:numPr>
          <w:ilvl w:val="1"/>
          <w:numId w:val="1"/>
        </w:numPr>
        <w:jc w:val="both"/>
        <w:rPr>
          <w:ins w:id="324" w:author="Maja Zaloznik" w:date="2016-11-14T12:48:00Z"/>
        </w:rPr>
        <w:pPrChange w:id="325" w:author="Maja Zaloznik" w:date="2016-11-14T12:47:00Z">
          <w:pPr>
            <w:pStyle w:val="ListParagraph"/>
            <w:numPr>
              <w:numId w:val="1"/>
            </w:numPr>
            <w:tabs>
              <w:tab w:val="num" w:pos="786"/>
            </w:tabs>
            <w:ind w:left="786" w:hanging="360"/>
            <w:jc w:val="both"/>
          </w:pPr>
        </w:pPrChange>
      </w:pPr>
      <w:ins w:id="326" w:author="Maja Zaloznik" w:date="2016-11-14T12:48:00Z">
        <w:r>
          <w:lastRenderedPageBreak/>
          <w:t>Sale of other cereals</w:t>
        </w:r>
      </w:ins>
      <w:ins w:id="327" w:author="Maja Zaloznik" w:date="2016-11-14T12:49:00Z">
        <w:r>
          <w:t xml:space="preserve"> (maize, wheat, oats, sorghum </w:t>
        </w:r>
        <w:proofErr w:type="spellStart"/>
        <w:r>
          <w:t>etc</w:t>
        </w:r>
        <w:proofErr w:type="spellEnd"/>
        <w:r>
          <w:t>)</w:t>
        </w:r>
      </w:ins>
    </w:p>
    <w:p w:rsidR="00D26E0C" w:rsidRDefault="00D26E0C">
      <w:pPr>
        <w:pStyle w:val="ListParagraph"/>
        <w:numPr>
          <w:ilvl w:val="1"/>
          <w:numId w:val="1"/>
        </w:numPr>
        <w:jc w:val="both"/>
        <w:rPr>
          <w:ins w:id="328" w:author="Maja Zaloznik" w:date="2016-11-14T12:50:00Z"/>
        </w:rPr>
        <w:pPrChange w:id="329" w:author="Maja Zaloznik" w:date="2016-11-14T12:47:00Z">
          <w:pPr>
            <w:pStyle w:val="ListParagraph"/>
            <w:numPr>
              <w:numId w:val="1"/>
            </w:numPr>
            <w:tabs>
              <w:tab w:val="num" w:pos="786"/>
            </w:tabs>
            <w:ind w:left="786" w:hanging="360"/>
            <w:jc w:val="both"/>
          </w:pPr>
        </w:pPrChange>
      </w:pPr>
      <w:ins w:id="330" w:author="Maja Zaloznik" w:date="2016-11-14T12:50:00Z">
        <w:r>
          <w:t>Sale of beans, pulses and peanuts</w:t>
        </w:r>
      </w:ins>
    </w:p>
    <w:p w:rsidR="00D26E0C" w:rsidRDefault="00D26E0C">
      <w:pPr>
        <w:pStyle w:val="ListParagraph"/>
        <w:numPr>
          <w:ilvl w:val="1"/>
          <w:numId w:val="1"/>
        </w:numPr>
        <w:jc w:val="both"/>
        <w:rPr>
          <w:ins w:id="331" w:author="Maja Zaloznik" w:date="2016-11-14T12:50:00Z"/>
        </w:rPr>
        <w:pPrChange w:id="332" w:author="Maja Zaloznik" w:date="2016-11-14T12:47:00Z">
          <w:pPr>
            <w:pStyle w:val="ListParagraph"/>
            <w:numPr>
              <w:numId w:val="1"/>
            </w:numPr>
            <w:tabs>
              <w:tab w:val="num" w:pos="786"/>
            </w:tabs>
            <w:ind w:left="786" w:hanging="360"/>
            <w:jc w:val="both"/>
          </w:pPr>
        </w:pPrChange>
      </w:pPr>
      <w:ins w:id="333" w:author="Maja Zaloznik" w:date="2016-11-14T12:50:00Z">
        <w:r>
          <w:t>Sale of vegetables</w:t>
        </w:r>
      </w:ins>
    </w:p>
    <w:p w:rsidR="00D26E0C" w:rsidRDefault="00D26E0C">
      <w:pPr>
        <w:pStyle w:val="ListParagraph"/>
        <w:numPr>
          <w:ilvl w:val="1"/>
          <w:numId w:val="1"/>
        </w:numPr>
        <w:jc w:val="both"/>
        <w:rPr>
          <w:ins w:id="334" w:author="Maja Zaloznik" w:date="2016-11-14T12:50:00Z"/>
        </w:rPr>
        <w:pPrChange w:id="335" w:author="Maja Zaloznik" w:date="2016-11-14T12:47:00Z">
          <w:pPr>
            <w:pStyle w:val="ListParagraph"/>
            <w:numPr>
              <w:numId w:val="1"/>
            </w:numPr>
            <w:tabs>
              <w:tab w:val="num" w:pos="786"/>
            </w:tabs>
            <w:ind w:left="786" w:hanging="360"/>
            <w:jc w:val="both"/>
          </w:pPr>
        </w:pPrChange>
      </w:pPr>
      <w:ins w:id="336" w:author="Maja Zaloznik" w:date="2016-11-14T12:50:00Z">
        <w:r>
          <w:t>Sale of other crops/agricultural products</w:t>
        </w:r>
      </w:ins>
    </w:p>
    <w:p w:rsidR="00D26E0C" w:rsidRDefault="00D26E0C">
      <w:pPr>
        <w:pStyle w:val="ListParagraph"/>
        <w:numPr>
          <w:ilvl w:val="1"/>
          <w:numId w:val="1"/>
        </w:numPr>
        <w:jc w:val="both"/>
        <w:rPr>
          <w:ins w:id="337" w:author="Maja Zaloznik" w:date="2016-11-14T12:50:00Z"/>
        </w:rPr>
        <w:pPrChange w:id="338" w:author="Maja Zaloznik" w:date="2016-11-14T12:47:00Z">
          <w:pPr>
            <w:pStyle w:val="ListParagraph"/>
            <w:numPr>
              <w:numId w:val="1"/>
            </w:numPr>
            <w:tabs>
              <w:tab w:val="num" w:pos="786"/>
            </w:tabs>
            <w:ind w:left="786" w:hanging="360"/>
            <w:jc w:val="both"/>
          </w:pPr>
        </w:pPrChange>
      </w:pPr>
      <w:ins w:id="339" w:author="Maja Zaloznik" w:date="2016-11-14T12:50:00Z">
        <w:r>
          <w:t>Sale of livestock or livestock products</w:t>
        </w:r>
      </w:ins>
    </w:p>
    <w:p w:rsidR="00D26E0C" w:rsidRDefault="00D26E0C">
      <w:pPr>
        <w:pStyle w:val="ListParagraph"/>
        <w:numPr>
          <w:ilvl w:val="1"/>
          <w:numId w:val="1"/>
        </w:numPr>
        <w:jc w:val="both"/>
        <w:rPr>
          <w:ins w:id="340" w:author="Maja Zaloznik" w:date="2016-11-14T12:51:00Z"/>
        </w:rPr>
        <w:pPrChange w:id="341" w:author="Maja Zaloznik" w:date="2016-11-14T12:47:00Z">
          <w:pPr>
            <w:pStyle w:val="ListParagraph"/>
            <w:numPr>
              <w:numId w:val="1"/>
            </w:numPr>
            <w:tabs>
              <w:tab w:val="num" w:pos="786"/>
            </w:tabs>
            <w:ind w:left="786" w:hanging="360"/>
            <w:jc w:val="both"/>
          </w:pPr>
        </w:pPrChange>
      </w:pPr>
      <w:ins w:id="342" w:author="Maja Zaloznik" w:date="2016-11-14T12:50:00Z">
        <w:r>
          <w:t>Sale of f</w:t>
        </w:r>
      </w:ins>
      <w:ins w:id="343" w:author="Maja Zaloznik" w:date="2016-11-14T12:51:00Z">
        <w:r>
          <w:t xml:space="preserve">ish, prawns </w:t>
        </w:r>
        <w:proofErr w:type="spellStart"/>
        <w:r>
          <w:t>etc</w:t>
        </w:r>
        <w:proofErr w:type="spellEnd"/>
        <w:r>
          <w:t xml:space="preserve"> and processed fish products</w:t>
        </w:r>
      </w:ins>
    </w:p>
    <w:p w:rsidR="00D26E0C" w:rsidRDefault="00D26E0C">
      <w:pPr>
        <w:pStyle w:val="ListParagraph"/>
        <w:numPr>
          <w:ilvl w:val="1"/>
          <w:numId w:val="1"/>
        </w:numPr>
        <w:jc w:val="both"/>
        <w:rPr>
          <w:ins w:id="344" w:author="Maja Zaloznik" w:date="2016-11-14T12:51:00Z"/>
        </w:rPr>
        <w:pPrChange w:id="345" w:author="Maja Zaloznik" w:date="2016-11-14T12:47:00Z">
          <w:pPr>
            <w:pStyle w:val="ListParagraph"/>
            <w:numPr>
              <w:numId w:val="1"/>
            </w:numPr>
            <w:tabs>
              <w:tab w:val="num" w:pos="786"/>
            </w:tabs>
            <w:ind w:left="786" w:hanging="360"/>
            <w:jc w:val="both"/>
          </w:pPr>
        </w:pPrChange>
      </w:pPr>
      <w:ins w:id="346" w:author="Maja Zaloznik" w:date="2016-11-14T12:51:00Z">
        <w:r>
          <w:t>Casual labour – agriculture</w:t>
        </w:r>
      </w:ins>
    </w:p>
    <w:p w:rsidR="00D26E0C" w:rsidRDefault="00D26E0C">
      <w:pPr>
        <w:pStyle w:val="ListParagraph"/>
        <w:numPr>
          <w:ilvl w:val="1"/>
          <w:numId w:val="1"/>
        </w:numPr>
        <w:jc w:val="both"/>
        <w:rPr>
          <w:ins w:id="347" w:author="Maja Zaloznik" w:date="2016-11-14T12:51:00Z"/>
        </w:rPr>
        <w:pPrChange w:id="348" w:author="Maja Zaloznik" w:date="2016-11-14T12:47:00Z">
          <w:pPr>
            <w:pStyle w:val="ListParagraph"/>
            <w:numPr>
              <w:numId w:val="1"/>
            </w:numPr>
            <w:tabs>
              <w:tab w:val="num" w:pos="786"/>
            </w:tabs>
            <w:ind w:left="786" w:hanging="360"/>
            <w:jc w:val="both"/>
          </w:pPr>
        </w:pPrChange>
      </w:pPr>
      <w:ins w:id="349" w:author="Maja Zaloznik" w:date="2016-11-14T12:51:00Z">
        <w:r>
          <w:t>Casual labour – fishery</w:t>
        </w:r>
      </w:ins>
    </w:p>
    <w:p w:rsidR="00D26E0C" w:rsidRDefault="00D26E0C">
      <w:pPr>
        <w:pStyle w:val="ListParagraph"/>
        <w:numPr>
          <w:ilvl w:val="1"/>
          <w:numId w:val="1"/>
        </w:numPr>
        <w:jc w:val="both"/>
        <w:rPr>
          <w:ins w:id="350" w:author="Maja Zaloznik" w:date="2016-11-14T12:51:00Z"/>
        </w:rPr>
        <w:pPrChange w:id="351" w:author="Maja Zaloznik" w:date="2016-11-14T12:47:00Z">
          <w:pPr>
            <w:pStyle w:val="ListParagraph"/>
            <w:numPr>
              <w:numId w:val="1"/>
            </w:numPr>
            <w:tabs>
              <w:tab w:val="num" w:pos="786"/>
            </w:tabs>
            <w:ind w:left="786" w:hanging="360"/>
            <w:jc w:val="both"/>
          </w:pPr>
        </w:pPrChange>
      </w:pPr>
      <w:ins w:id="352" w:author="Maja Zaloznik" w:date="2016-11-14T12:51:00Z">
        <w:r>
          <w:t xml:space="preserve">Casual labour </w:t>
        </w:r>
      </w:ins>
      <w:ins w:id="353" w:author="Maja Zaloznik" w:date="2016-11-14T12:52:00Z">
        <w:r>
          <w:t xml:space="preserve">- </w:t>
        </w:r>
      </w:ins>
      <w:ins w:id="354" w:author="Maja Zaloznik" w:date="2016-11-14T12:51:00Z">
        <w:r>
          <w:t>forestry</w:t>
        </w:r>
      </w:ins>
    </w:p>
    <w:p w:rsidR="00D26E0C" w:rsidRDefault="00D26E0C">
      <w:pPr>
        <w:pStyle w:val="ListParagraph"/>
        <w:numPr>
          <w:ilvl w:val="1"/>
          <w:numId w:val="1"/>
        </w:numPr>
        <w:jc w:val="both"/>
        <w:rPr>
          <w:ins w:id="355" w:author="Maja Zaloznik" w:date="2016-11-14T12:53:00Z"/>
        </w:rPr>
        <w:pPrChange w:id="356" w:author="Maja Zaloznik" w:date="2016-11-14T12:47:00Z">
          <w:pPr>
            <w:pStyle w:val="ListParagraph"/>
            <w:numPr>
              <w:numId w:val="1"/>
            </w:numPr>
            <w:tabs>
              <w:tab w:val="num" w:pos="786"/>
            </w:tabs>
            <w:ind w:left="786" w:hanging="360"/>
            <w:jc w:val="both"/>
          </w:pPr>
        </w:pPrChange>
      </w:pPr>
      <w:ins w:id="357" w:author="Maja Zaloznik" w:date="2016-11-14T12:52:00Z">
        <w:r>
          <w:t xml:space="preserve">Casual labour </w:t>
        </w:r>
      </w:ins>
      <w:ins w:id="358" w:author="Maja Zaloznik" w:date="2016-11-14T12:53:00Z">
        <w:r w:rsidR="000B4807">
          <w:t>–</w:t>
        </w:r>
      </w:ins>
      <w:ins w:id="359" w:author="Maja Zaloznik" w:date="2016-11-14T12:52:00Z">
        <w:r>
          <w:t xml:space="preserve"> other</w:t>
        </w:r>
      </w:ins>
    </w:p>
    <w:p w:rsidR="000B4807" w:rsidRDefault="000B4807">
      <w:pPr>
        <w:pStyle w:val="ListParagraph"/>
        <w:numPr>
          <w:ilvl w:val="1"/>
          <w:numId w:val="1"/>
        </w:numPr>
        <w:jc w:val="both"/>
        <w:rPr>
          <w:ins w:id="360" w:author="Maja Zaloznik" w:date="2016-11-14T12:53:00Z"/>
        </w:rPr>
        <w:pPrChange w:id="361" w:author="Maja Zaloznik" w:date="2016-11-14T12:47:00Z">
          <w:pPr>
            <w:pStyle w:val="ListParagraph"/>
            <w:numPr>
              <w:numId w:val="1"/>
            </w:numPr>
            <w:tabs>
              <w:tab w:val="num" w:pos="786"/>
            </w:tabs>
            <w:ind w:left="786" w:hanging="360"/>
            <w:jc w:val="both"/>
          </w:pPr>
        </w:pPrChange>
      </w:pPr>
      <w:ins w:id="362" w:author="Maja Zaloznik" w:date="2016-11-14T12:53:00Z">
        <w:r>
          <w:t>Small business – production</w:t>
        </w:r>
      </w:ins>
    </w:p>
    <w:p w:rsidR="000B4807" w:rsidRDefault="000B4807">
      <w:pPr>
        <w:pStyle w:val="ListParagraph"/>
        <w:numPr>
          <w:ilvl w:val="1"/>
          <w:numId w:val="1"/>
        </w:numPr>
        <w:jc w:val="both"/>
        <w:rPr>
          <w:ins w:id="363" w:author="Maja Zaloznik" w:date="2016-11-14T12:53:00Z"/>
        </w:rPr>
        <w:pPrChange w:id="364" w:author="Maja Zaloznik" w:date="2016-11-14T12:47:00Z">
          <w:pPr>
            <w:pStyle w:val="ListParagraph"/>
            <w:numPr>
              <w:numId w:val="1"/>
            </w:numPr>
            <w:tabs>
              <w:tab w:val="num" w:pos="786"/>
            </w:tabs>
            <w:ind w:left="786" w:hanging="360"/>
            <w:jc w:val="both"/>
          </w:pPr>
        </w:pPrChange>
      </w:pPr>
      <w:ins w:id="365" w:author="Maja Zaloznik" w:date="2016-11-14T12:53:00Z">
        <w:r>
          <w:t>Small business – transport</w:t>
        </w:r>
      </w:ins>
    </w:p>
    <w:p w:rsidR="000B4807" w:rsidRDefault="000B4807">
      <w:pPr>
        <w:pStyle w:val="ListParagraph"/>
        <w:numPr>
          <w:ilvl w:val="1"/>
          <w:numId w:val="1"/>
        </w:numPr>
        <w:jc w:val="both"/>
        <w:rPr>
          <w:ins w:id="366" w:author="Maja Zaloznik" w:date="2016-11-14T12:53:00Z"/>
        </w:rPr>
        <w:pPrChange w:id="367" w:author="Maja Zaloznik" w:date="2016-11-14T12:47:00Z">
          <w:pPr>
            <w:pStyle w:val="ListParagraph"/>
            <w:numPr>
              <w:numId w:val="1"/>
            </w:numPr>
            <w:tabs>
              <w:tab w:val="num" w:pos="786"/>
            </w:tabs>
            <w:ind w:left="786" w:hanging="360"/>
            <w:jc w:val="both"/>
          </w:pPr>
        </w:pPrChange>
      </w:pPr>
      <w:ins w:id="368" w:author="Maja Zaloznik" w:date="2016-11-14T12:53:00Z">
        <w:r>
          <w:t xml:space="preserve">Small </w:t>
        </w:r>
      </w:ins>
      <w:ins w:id="369" w:author="Maja Zaloznik" w:date="2016-11-14T12:54:00Z">
        <w:r w:rsidR="00051F63">
          <w:t>business</w:t>
        </w:r>
        <w:r>
          <w:t xml:space="preserve"> – trading </w:t>
        </w:r>
      </w:ins>
    </w:p>
    <w:p w:rsidR="000B4807" w:rsidRDefault="000B4807">
      <w:pPr>
        <w:pStyle w:val="ListParagraph"/>
        <w:numPr>
          <w:ilvl w:val="1"/>
          <w:numId w:val="1"/>
        </w:numPr>
        <w:jc w:val="both"/>
        <w:rPr>
          <w:ins w:id="370" w:author="Maja Zaloznik" w:date="2016-11-14T12:54:00Z"/>
        </w:rPr>
        <w:pPrChange w:id="371" w:author="Maja Zaloznik" w:date="2016-11-14T12:47:00Z">
          <w:pPr>
            <w:pStyle w:val="ListParagraph"/>
            <w:numPr>
              <w:numId w:val="1"/>
            </w:numPr>
            <w:tabs>
              <w:tab w:val="num" w:pos="786"/>
            </w:tabs>
            <w:ind w:left="786" w:hanging="360"/>
            <w:jc w:val="both"/>
          </w:pPr>
        </w:pPrChange>
      </w:pPr>
      <w:ins w:id="372" w:author="Maja Zaloznik" w:date="2016-11-14T12:54:00Z">
        <w:r>
          <w:t>Regular full time employment</w:t>
        </w:r>
      </w:ins>
    </w:p>
    <w:p w:rsidR="000B4807" w:rsidRDefault="000B4807">
      <w:pPr>
        <w:pStyle w:val="ListParagraph"/>
        <w:numPr>
          <w:ilvl w:val="1"/>
          <w:numId w:val="1"/>
        </w:numPr>
        <w:jc w:val="both"/>
        <w:rPr>
          <w:ins w:id="373" w:author="Maja Zaloznik" w:date="2016-11-14T12:54:00Z"/>
        </w:rPr>
        <w:pPrChange w:id="374" w:author="Maja Zaloznik" w:date="2016-11-14T12:47:00Z">
          <w:pPr>
            <w:pStyle w:val="ListParagraph"/>
            <w:numPr>
              <w:numId w:val="1"/>
            </w:numPr>
            <w:tabs>
              <w:tab w:val="num" w:pos="786"/>
            </w:tabs>
            <w:ind w:left="786" w:hanging="360"/>
            <w:jc w:val="both"/>
          </w:pPr>
        </w:pPrChange>
      </w:pPr>
      <w:ins w:id="375" w:author="Maja Zaloznik" w:date="2016-11-14T12:54:00Z">
        <w:r>
          <w:t>Regular part time employment</w:t>
        </w:r>
      </w:ins>
    </w:p>
    <w:p w:rsidR="000B4807" w:rsidRDefault="000B4807">
      <w:pPr>
        <w:pStyle w:val="ListParagraph"/>
        <w:numPr>
          <w:ilvl w:val="1"/>
          <w:numId w:val="1"/>
        </w:numPr>
        <w:jc w:val="both"/>
        <w:rPr>
          <w:ins w:id="376" w:author="Maja Zaloznik" w:date="2016-11-14T12:54:00Z"/>
        </w:rPr>
        <w:pPrChange w:id="377" w:author="Maja Zaloznik" w:date="2016-11-14T12:47:00Z">
          <w:pPr>
            <w:pStyle w:val="ListParagraph"/>
            <w:numPr>
              <w:numId w:val="1"/>
            </w:numPr>
            <w:tabs>
              <w:tab w:val="num" w:pos="786"/>
            </w:tabs>
            <w:ind w:left="786" w:hanging="360"/>
            <w:jc w:val="both"/>
          </w:pPr>
        </w:pPrChange>
      </w:pPr>
      <w:ins w:id="378" w:author="Maja Zaloznik" w:date="2016-11-14T12:54:00Z">
        <w:r>
          <w:t>Remittances</w:t>
        </w:r>
      </w:ins>
    </w:p>
    <w:p w:rsidR="000B4807" w:rsidRDefault="000B4807">
      <w:pPr>
        <w:pStyle w:val="ListParagraph"/>
        <w:numPr>
          <w:ilvl w:val="1"/>
          <w:numId w:val="1"/>
        </w:numPr>
        <w:jc w:val="both"/>
        <w:rPr>
          <w:ins w:id="379" w:author="Maja Zaloznik" w:date="2016-11-14T12:54:00Z"/>
        </w:rPr>
        <w:pPrChange w:id="380" w:author="Maja Zaloznik" w:date="2016-11-14T12:47:00Z">
          <w:pPr>
            <w:pStyle w:val="ListParagraph"/>
            <w:numPr>
              <w:numId w:val="1"/>
            </w:numPr>
            <w:tabs>
              <w:tab w:val="num" w:pos="786"/>
            </w:tabs>
            <w:ind w:left="786" w:hanging="360"/>
            <w:jc w:val="both"/>
          </w:pPr>
        </w:pPrChange>
      </w:pPr>
      <w:ins w:id="381" w:author="Maja Zaloznik" w:date="2016-11-14T12:54:00Z">
        <w:r>
          <w:t>Pension</w:t>
        </w:r>
      </w:ins>
    </w:p>
    <w:p w:rsidR="000B4807" w:rsidRDefault="000B4807">
      <w:pPr>
        <w:pStyle w:val="ListParagraph"/>
        <w:numPr>
          <w:ilvl w:val="1"/>
          <w:numId w:val="1"/>
        </w:numPr>
        <w:jc w:val="both"/>
        <w:rPr>
          <w:ins w:id="382" w:author="Maja Zaloznik" w:date="2016-11-14T12:54:00Z"/>
        </w:rPr>
        <w:pPrChange w:id="383" w:author="Maja Zaloznik" w:date="2016-11-14T12:47:00Z">
          <w:pPr>
            <w:pStyle w:val="ListParagraph"/>
            <w:numPr>
              <w:numId w:val="1"/>
            </w:numPr>
            <w:tabs>
              <w:tab w:val="num" w:pos="786"/>
            </w:tabs>
            <w:ind w:left="786" w:hanging="360"/>
            <w:jc w:val="both"/>
          </w:pPr>
        </w:pPrChange>
      </w:pPr>
      <w:ins w:id="384" w:author="Maja Zaloznik" w:date="2016-11-14T12:54:00Z">
        <w:r>
          <w:t>Government assistance</w:t>
        </w:r>
      </w:ins>
    </w:p>
    <w:p w:rsidR="000B4807" w:rsidRDefault="000B4807">
      <w:pPr>
        <w:pStyle w:val="ListParagraph"/>
        <w:numPr>
          <w:ilvl w:val="1"/>
          <w:numId w:val="1"/>
        </w:numPr>
        <w:jc w:val="both"/>
        <w:rPr>
          <w:ins w:id="385" w:author="Maja Zaloznik" w:date="2016-11-14T12:47:00Z"/>
        </w:rPr>
        <w:pPrChange w:id="386" w:author="Maja Zaloznik" w:date="2016-11-14T12:47:00Z">
          <w:pPr>
            <w:pStyle w:val="ListParagraph"/>
            <w:numPr>
              <w:numId w:val="1"/>
            </w:numPr>
            <w:tabs>
              <w:tab w:val="num" w:pos="786"/>
            </w:tabs>
            <w:ind w:left="786" w:hanging="360"/>
            <w:jc w:val="both"/>
          </w:pPr>
        </w:pPrChange>
      </w:pPr>
      <w:ins w:id="387" w:author="Maja Zaloznik" w:date="2016-11-14T12:54:00Z">
        <w:r>
          <w:t>Other sources</w:t>
        </w:r>
      </w:ins>
    </w:p>
    <w:p w:rsidR="004E42F7" w:rsidRDefault="004E42F7">
      <w:pPr>
        <w:pStyle w:val="ListParagraph"/>
        <w:ind w:left="900"/>
        <w:jc w:val="both"/>
        <w:rPr>
          <w:ins w:id="388" w:author="Maja Zaloznik" w:date="2016-11-14T12:46:00Z"/>
        </w:rPr>
        <w:pPrChange w:id="389" w:author="Maja Zaloznik" w:date="2016-11-14T12:47:00Z">
          <w:pPr>
            <w:pStyle w:val="ListParagraph"/>
            <w:numPr>
              <w:numId w:val="1"/>
            </w:numPr>
            <w:tabs>
              <w:tab w:val="num" w:pos="786"/>
            </w:tabs>
            <w:ind w:left="786" w:hanging="360"/>
            <w:jc w:val="both"/>
          </w:pPr>
        </w:pPrChange>
      </w:pPr>
    </w:p>
    <w:p w:rsidR="004E42F7" w:rsidRDefault="0053313F">
      <w:pPr>
        <w:pStyle w:val="ListParagraph"/>
        <w:numPr>
          <w:ilvl w:val="0"/>
          <w:numId w:val="1"/>
        </w:numPr>
        <w:jc w:val="both"/>
        <w:rPr>
          <w:ins w:id="390" w:author="Maja Zaloznik" w:date="2016-11-14T12:58:00Z"/>
        </w:rPr>
        <w:pPrChange w:id="391" w:author="Maja Zaloznik" w:date="2016-11-14T12:55:00Z">
          <w:pPr>
            <w:jc w:val="both"/>
          </w:pPr>
        </w:pPrChange>
      </w:pPr>
      <w:bookmarkStart w:id="392" w:name="_Ref466891603"/>
      <w:ins w:id="393" w:author="Maja Zaloznik" w:date="2016-11-14T12:55:00Z">
        <w:r>
          <w:t>What is the average total income of your household in a normal month?</w:t>
        </w:r>
      </w:ins>
      <w:bookmarkEnd w:id="392"/>
    </w:p>
    <w:p w:rsidR="002D4EA1" w:rsidRDefault="002D4EA1">
      <w:pPr>
        <w:pStyle w:val="ListParagraph"/>
        <w:numPr>
          <w:ilvl w:val="1"/>
          <w:numId w:val="1"/>
        </w:numPr>
        <w:jc w:val="both"/>
        <w:rPr>
          <w:ins w:id="394" w:author="Maja Zaloznik" w:date="2016-11-14T12:58:00Z"/>
        </w:rPr>
        <w:pPrChange w:id="395" w:author="Maja Zaloznik" w:date="2016-11-14T12:58:00Z">
          <w:pPr>
            <w:jc w:val="both"/>
          </w:pPr>
        </w:pPrChange>
      </w:pPr>
      <w:ins w:id="396" w:author="Maja Zaloznik" w:date="2016-11-14T12:58:00Z">
        <w:r>
          <w:t>Less than 25,000</w:t>
        </w:r>
      </w:ins>
    </w:p>
    <w:p w:rsidR="002D4EA1" w:rsidRDefault="002D4EA1">
      <w:pPr>
        <w:pStyle w:val="ListParagraph"/>
        <w:numPr>
          <w:ilvl w:val="1"/>
          <w:numId w:val="1"/>
        </w:numPr>
        <w:jc w:val="both"/>
        <w:rPr>
          <w:ins w:id="397" w:author="Maja Zaloznik" w:date="2016-11-14T12:58:00Z"/>
        </w:rPr>
        <w:pPrChange w:id="398" w:author="Maja Zaloznik" w:date="2016-11-14T12:58:00Z">
          <w:pPr>
            <w:jc w:val="both"/>
          </w:pPr>
        </w:pPrChange>
      </w:pPr>
      <w:ins w:id="399" w:author="Maja Zaloznik" w:date="2016-11-14T12:58:00Z">
        <w:r>
          <w:t>25,000 – 50,000</w:t>
        </w:r>
      </w:ins>
    </w:p>
    <w:p w:rsidR="002D4EA1" w:rsidRDefault="002D4EA1">
      <w:pPr>
        <w:pStyle w:val="ListParagraph"/>
        <w:numPr>
          <w:ilvl w:val="1"/>
          <w:numId w:val="1"/>
        </w:numPr>
        <w:jc w:val="both"/>
        <w:rPr>
          <w:ins w:id="400" w:author="Maja Zaloznik" w:date="2016-11-14T12:58:00Z"/>
        </w:rPr>
        <w:pPrChange w:id="401" w:author="Maja Zaloznik" w:date="2016-11-14T12:58:00Z">
          <w:pPr>
            <w:jc w:val="both"/>
          </w:pPr>
        </w:pPrChange>
      </w:pPr>
      <w:ins w:id="402" w:author="Maja Zaloznik" w:date="2016-11-14T12:58:00Z">
        <w:r>
          <w:t>50,000 – 75,000</w:t>
        </w:r>
      </w:ins>
    </w:p>
    <w:p w:rsidR="002D4EA1" w:rsidRDefault="002D4EA1">
      <w:pPr>
        <w:pStyle w:val="ListParagraph"/>
        <w:numPr>
          <w:ilvl w:val="1"/>
          <w:numId w:val="1"/>
        </w:numPr>
        <w:jc w:val="both"/>
        <w:rPr>
          <w:ins w:id="403" w:author="Maja Zaloznik" w:date="2016-11-14T12:58:00Z"/>
        </w:rPr>
        <w:pPrChange w:id="404" w:author="Maja Zaloznik" w:date="2016-11-14T12:58:00Z">
          <w:pPr>
            <w:jc w:val="both"/>
          </w:pPr>
        </w:pPrChange>
      </w:pPr>
      <w:ins w:id="405" w:author="Maja Zaloznik" w:date="2016-11-14T12:58:00Z">
        <w:r>
          <w:t>75-000-100,000</w:t>
        </w:r>
      </w:ins>
    </w:p>
    <w:p w:rsidR="002D4EA1" w:rsidRDefault="002D4EA1">
      <w:pPr>
        <w:pStyle w:val="ListParagraph"/>
        <w:numPr>
          <w:ilvl w:val="1"/>
          <w:numId w:val="1"/>
        </w:numPr>
        <w:jc w:val="both"/>
        <w:rPr>
          <w:ins w:id="406" w:author="Maja Zaloznik" w:date="2016-11-14T12:58:00Z"/>
        </w:rPr>
        <w:pPrChange w:id="407" w:author="Maja Zaloznik" w:date="2016-11-14T12:58:00Z">
          <w:pPr>
            <w:jc w:val="both"/>
          </w:pPr>
        </w:pPrChange>
      </w:pPr>
      <w:ins w:id="408" w:author="Maja Zaloznik" w:date="2016-11-14T12:58:00Z">
        <w:r>
          <w:t>100,000 – 150,000</w:t>
        </w:r>
      </w:ins>
    </w:p>
    <w:p w:rsidR="002D4EA1" w:rsidRDefault="002D4EA1">
      <w:pPr>
        <w:pStyle w:val="ListParagraph"/>
        <w:numPr>
          <w:ilvl w:val="1"/>
          <w:numId w:val="1"/>
        </w:numPr>
        <w:jc w:val="both"/>
        <w:rPr>
          <w:ins w:id="409" w:author="Maja Zaloznik" w:date="2016-11-14T12:59:00Z"/>
        </w:rPr>
        <w:pPrChange w:id="410" w:author="Maja Zaloznik" w:date="2016-11-14T12:58:00Z">
          <w:pPr>
            <w:jc w:val="both"/>
          </w:pPr>
        </w:pPrChange>
      </w:pPr>
      <w:ins w:id="411" w:author="Maja Zaloznik" w:date="2016-11-14T12:58:00Z">
        <w:r>
          <w:t xml:space="preserve">150,000 </w:t>
        </w:r>
      </w:ins>
      <w:ins w:id="412" w:author="Maja Zaloznik" w:date="2016-11-14T12:59:00Z">
        <w:r>
          <w:t>–</w:t>
        </w:r>
      </w:ins>
      <w:ins w:id="413" w:author="Maja Zaloznik" w:date="2016-11-14T12:58:00Z">
        <w:r>
          <w:t xml:space="preserve"> 200,</w:t>
        </w:r>
      </w:ins>
      <w:ins w:id="414" w:author="Maja Zaloznik" w:date="2016-11-14T12:59:00Z">
        <w:r>
          <w:t>000</w:t>
        </w:r>
      </w:ins>
    </w:p>
    <w:p w:rsidR="002D4EA1" w:rsidRDefault="002D4EA1">
      <w:pPr>
        <w:pStyle w:val="ListParagraph"/>
        <w:numPr>
          <w:ilvl w:val="1"/>
          <w:numId w:val="1"/>
        </w:numPr>
        <w:jc w:val="both"/>
        <w:rPr>
          <w:ins w:id="415" w:author="Maja Zaloznik" w:date="2016-11-14T12:59:00Z"/>
        </w:rPr>
        <w:pPrChange w:id="416" w:author="Maja Zaloznik" w:date="2016-11-14T12:58:00Z">
          <w:pPr>
            <w:jc w:val="both"/>
          </w:pPr>
        </w:pPrChange>
      </w:pPr>
      <w:ins w:id="417" w:author="Maja Zaloznik" w:date="2016-11-14T12:59:00Z">
        <w:r>
          <w:t>200,000 – 250,000</w:t>
        </w:r>
      </w:ins>
    </w:p>
    <w:p w:rsidR="002D4EA1" w:rsidRDefault="002D4EA1">
      <w:pPr>
        <w:pStyle w:val="ListParagraph"/>
        <w:numPr>
          <w:ilvl w:val="1"/>
          <w:numId w:val="1"/>
        </w:numPr>
        <w:jc w:val="both"/>
        <w:rPr>
          <w:ins w:id="418" w:author="Maja Zaloznik" w:date="2016-11-14T12:59:00Z"/>
        </w:rPr>
        <w:pPrChange w:id="419" w:author="Maja Zaloznik" w:date="2016-11-14T12:58:00Z">
          <w:pPr>
            <w:jc w:val="both"/>
          </w:pPr>
        </w:pPrChange>
      </w:pPr>
      <w:ins w:id="420" w:author="Maja Zaloznik" w:date="2016-11-14T12:59:00Z">
        <w:r>
          <w:t>250,000 – 300,000</w:t>
        </w:r>
      </w:ins>
    </w:p>
    <w:p w:rsidR="002D4EA1" w:rsidRDefault="002D4EA1">
      <w:pPr>
        <w:pStyle w:val="ListParagraph"/>
        <w:numPr>
          <w:ilvl w:val="1"/>
          <w:numId w:val="1"/>
        </w:numPr>
        <w:jc w:val="both"/>
        <w:rPr>
          <w:ins w:id="421" w:author="Maja Zaloznik" w:date="2016-11-14T12:59:00Z"/>
        </w:rPr>
        <w:pPrChange w:id="422" w:author="Maja Zaloznik" w:date="2016-11-14T12:58:00Z">
          <w:pPr>
            <w:jc w:val="both"/>
          </w:pPr>
        </w:pPrChange>
      </w:pPr>
      <w:ins w:id="423" w:author="Maja Zaloznik" w:date="2016-11-14T12:59:00Z">
        <w:r>
          <w:t>Over 300,000</w:t>
        </w:r>
      </w:ins>
    </w:p>
    <w:p w:rsidR="002D4EA1" w:rsidRDefault="002D4EA1">
      <w:pPr>
        <w:pStyle w:val="ListParagraph"/>
        <w:numPr>
          <w:ilvl w:val="1"/>
          <w:numId w:val="1"/>
        </w:numPr>
        <w:jc w:val="both"/>
        <w:rPr>
          <w:ins w:id="424" w:author="Maja Zaloznik" w:date="2016-11-14T13:00:00Z"/>
        </w:rPr>
        <w:pPrChange w:id="425" w:author="Maja Zaloznik" w:date="2016-11-14T12:58:00Z">
          <w:pPr>
            <w:jc w:val="both"/>
          </w:pPr>
        </w:pPrChange>
      </w:pPr>
      <w:ins w:id="426" w:author="Maja Zaloznik" w:date="2016-11-14T12:59:00Z">
        <w:r>
          <w:t>Don’t know/ no response</w:t>
        </w:r>
      </w:ins>
    </w:p>
    <w:p w:rsidR="00914226" w:rsidRDefault="00914226">
      <w:pPr>
        <w:pStyle w:val="ListParagraph"/>
        <w:ind w:left="1440"/>
        <w:jc w:val="both"/>
        <w:rPr>
          <w:ins w:id="427" w:author="Maja Zaloznik" w:date="2016-11-14T12:59:00Z"/>
        </w:rPr>
        <w:pPrChange w:id="428" w:author="Maja Zaloznik" w:date="2016-11-14T13:00:00Z">
          <w:pPr>
            <w:jc w:val="both"/>
          </w:pPr>
        </w:pPrChange>
      </w:pPr>
    </w:p>
    <w:p w:rsidR="000A63B7" w:rsidRDefault="000A63B7">
      <w:pPr>
        <w:pStyle w:val="ListParagraph"/>
        <w:numPr>
          <w:ilvl w:val="0"/>
          <w:numId w:val="1"/>
        </w:numPr>
        <w:jc w:val="both"/>
        <w:rPr>
          <w:ins w:id="429" w:author="Maja Zaloznik" w:date="2016-11-14T12:59:00Z"/>
        </w:rPr>
        <w:pPrChange w:id="430" w:author="Maja Zaloznik" w:date="2016-11-14T12:59:00Z">
          <w:pPr>
            <w:jc w:val="both"/>
          </w:pPr>
        </w:pPrChange>
      </w:pPr>
      <w:bookmarkStart w:id="431" w:name="_Ref466891768"/>
      <w:ins w:id="432" w:author="Maja Zaloznik" w:date="2016-11-14T12:59:00Z">
        <w:r>
          <w:t>How does your household income compare to the previous year?</w:t>
        </w:r>
        <w:bookmarkEnd w:id="431"/>
      </w:ins>
    </w:p>
    <w:p w:rsidR="000A63B7" w:rsidRDefault="000A63B7">
      <w:pPr>
        <w:pStyle w:val="ListParagraph"/>
        <w:numPr>
          <w:ilvl w:val="1"/>
          <w:numId w:val="1"/>
        </w:numPr>
        <w:jc w:val="both"/>
        <w:rPr>
          <w:ins w:id="433" w:author="Maja Zaloznik" w:date="2016-11-14T12:59:00Z"/>
        </w:rPr>
        <w:pPrChange w:id="434" w:author="Maja Zaloznik" w:date="2016-11-14T12:59:00Z">
          <w:pPr>
            <w:jc w:val="both"/>
          </w:pPr>
        </w:pPrChange>
      </w:pPr>
      <w:ins w:id="435" w:author="Maja Zaloznik" w:date="2016-11-14T12:59:00Z">
        <w:r>
          <w:t>Increased</w:t>
        </w:r>
      </w:ins>
    </w:p>
    <w:p w:rsidR="000A63B7" w:rsidRDefault="000A63B7">
      <w:pPr>
        <w:pStyle w:val="ListParagraph"/>
        <w:numPr>
          <w:ilvl w:val="1"/>
          <w:numId w:val="1"/>
        </w:numPr>
        <w:jc w:val="both"/>
        <w:rPr>
          <w:ins w:id="436" w:author="Maja Zaloznik" w:date="2016-11-14T12:59:00Z"/>
        </w:rPr>
        <w:pPrChange w:id="437" w:author="Maja Zaloznik" w:date="2016-11-14T12:59:00Z">
          <w:pPr>
            <w:jc w:val="both"/>
          </w:pPr>
        </w:pPrChange>
      </w:pPr>
      <w:ins w:id="438" w:author="Maja Zaloznik" w:date="2016-11-14T12:59:00Z">
        <w:r>
          <w:t>Same</w:t>
        </w:r>
      </w:ins>
    </w:p>
    <w:p w:rsidR="000A63B7" w:rsidRDefault="000A63B7">
      <w:pPr>
        <w:pStyle w:val="ListParagraph"/>
        <w:numPr>
          <w:ilvl w:val="1"/>
          <w:numId w:val="1"/>
        </w:numPr>
        <w:jc w:val="both"/>
        <w:rPr>
          <w:ins w:id="439" w:author="Maja Zaloznik" w:date="2016-11-14T12:59:00Z"/>
        </w:rPr>
        <w:pPrChange w:id="440" w:author="Maja Zaloznik" w:date="2016-11-14T12:59:00Z">
          <w:pPr>
            <w:jc w:val="both"/>
          </w:pPr>
        </w:pPrChange>
      </w:pPr>
      <w:ins w:id="441" w:author="Maja Zaloznik" w:date="2016-11-14T12:59:00Z">
        <w:r>
          <w:t>Decreased</w:t>
        </w:r>
      </w:ins>
    </w:p>
    <w:p w:rsidR="000A63B7" w:rsidRDefault="000A63B7">
      <w:pPr>
        <w:pStyle w:val="ListParagraph"/>
        <w:numPr>
          <w:ilvl w:val="1"/>
          <w:numId w:val="1"/>
        </w:numPr>
        <w:jc w:val="both"/>
        <w:rPr>
          <w:ins w:id="442" w:author="Maja Zaloznik" w:date="2016-11-14T14:48:00Z"/>
        </w:rPr>
        <w:pPrChange w:id="443" w:author="Maja Zaloznik" w:date="2016-11-14T12:59:00Z">
          <w:pPr>
            <w:jc w:val="both"/>
          </w:pPr>
        </w:pPrChange>
      </w:pPr>
      <w:ins w:id="444" w:author="Maja Zaloznik" w:date="2016-11-14T13:00:00Z">
        <w:r>
          <w:t>Don’t know/no response</w:t>
        </w:r>
      </w:ins>
    </w:p>
    <w:p w:rsidR="0060038E" w:rsidRDefault="0060038E">
      <w:pPr>
        <w:pStyle w:val="ListParagraph"/>
        <w:numPr>
          <w:ilvl w:val="1"/>
          <w:numId w:val="1"/>
        </w:numPr>
        <w:jc w:val="both"/>
        <w:rPr>
          <w:ins w:id="445" w:author="Maja Zaloznik" w:date="2016-11-14T13:19:00Z"/>
        </w:rPr>
        <w:pPrChange w:id="446" w:author="Maja Zaloznik" w:date="2016-11-14T12:59:00Z">
          <w:pPr>
            <w:jc w:val="both"/>
          </w:pPr>
        </w:pPrChange>
      </w:pPr>
    </w:p>
    <w:p w:rsidR="00D52897" w:rsidRDefault="00D52897" w:rsidP="00D52897">
      <w:pPr>
        <w:pStyle w:val="ListParagraph"/>
        <w:numPr>
          <w:ilvl w:val="0"/>
          <w:numId w:val="1"/>
        </w:numPr>
        <w:jc w:val="both"/>
        <w:rPr>
          <w:ins w:id="447" w:author="Maja Zaloznik" w:date="2016-11-14T13:19:00Z"/>
        </w:rPr>
      </w:pPr>
      <w:ins w:id="448" w:author="Maja Zaloznik" w:date="2016-11-14T13:19:00Z">
        <w:r>
          <w:t>Have you taken a loan in the last 12 months?</w:t>
        </w:r>
      </w:ins>
    </w:p>
    <w:p w:rsidR="00D52897" w:rsidRDefault="00D52897" w:rsidP="00D52897">
      <w:pPr>
        <w:pStyle w:val="ListParagraph"/>
        <w:numPr>
          <w:ilvl w:val="1"/>
          <w:numId w:val="1"/>
        </w:numPr>
        <w:jc w:val="both"/>
        <w:rPr>
          <w:ins w:id="449" w:author="Maja Zaloznik" w:date="2016-11-14T13:19:00Z"/>
        </w:rPr>
      </w:pPr>
      <w:ins w:id="450" w:author="Maja Zaloznik" w:date="2016-11-14T13:19:00Z">
        <w:r>
          <w:t>Yes</w:t>
        </w:r>
      </w:ins>
    </w:p>
    <w:p w:rsidR="00D52897" w:rsidRDefault="00D52897" w:rsidP="00D52897">
      <w:pPr>
        <w:pStyle w:val="ListParagraph"/>
        <w:numPr>
          <w:ilvl w:val="1"/>
          <w:numId w:val="1"/>
        </w:numPr>
        <w:jc w:val="both"/>
        <w:rPr>
          <w:ins w:id="451" w:author="Maja Zaloznik" w:date="2016-11-14T13:19:00Z"/>
        </w:rPr>
      </w:pPr>
      <w:ins w:id="452" w:author="Maja Zaloznik" w:date="2016-11-14T13:19:00Z">
        <w:r>
          <w:t>No</w:t>
        </w:r>
      </w:ins>
    </w:p>
    <w:p w:rsidR="00D52897" w:rsidRDefault="00D52897" w:rsidP="00D52897">
      <w:pPr>
        <w:ind w:left="1080"/>
        <w:jc w:val="both"/>
        <w:rPr>
          <w:ins w:id="453" w:author="Maja Zaloznik" w:date="2016-11-14T13:19:00Z"/>
        </w:rPr>
      </w:pPr>
    </w:p>
    <w:p w:rsidR="00D52897" w:rsidRDefault="00D52897" w:rsidP="00D52897">
      <w:pPr>
        <w:pStyle w:val="ListParagraph"/>
        <w:numPr>
          <w:ilvl w:val="0"/>
          <w:numId w:val="1"/>
        </w:numPr>
        <w:jc w:val="both"/>
        <w:rPr>
          <w:ins w:id="454" w:author="Maja Zaloznik" w:date="2016-11-14T13:19:00Z"/>
        </w:rPr>
      </w:pPr>
      <w:bookmarkStart w:id="455" w:name="_Ref466892941"/>
      <w:ins w:id="456" w:author="Maja Zaloznik" w:date="2016-11-14T13:19:00Z">
        <w:r>
          <w:t>Thinking of the largest loan you have taken in the last 12 months, who did you borrow from?</w:t>
        </w:r>
        <w:bookmarkEnd w:id="455"/>
      </w:ins>
    </w:p>
    <w:p w:rsidR="00D52897" w:rsidRDefault="00D52897" w:rsidP="00D52897">
      <w:pPr>
        <w:pStyle w:val="ListParagraph"/>
        <w:numPr>
          <w:ilvl w:val="1"/>
          <w:numId w:val="1"/>
        </w:numPr>
        <w:jc w:val="both"/>
        <w:rPr>
          <w:ins w:id="457" w:author="Maja Zaloznik" w:date="2016-11-14T13:19:00Z"/>
        </w:rPr>
      </w:pPr>
      <w:ins w:id="458" w:author="Maja Zaloznik" w:date="2016-11-14T13:19:00Z">
        <w:r>
          <w:t>Village Savings and Loans Association</w:t>
        </w:r>
      </w:ins>
    </w:p>
    <w:p w:rsidR="00D52897" w:rsidRDefault="00D52897" w:rsidP="00D52897">
      <w:pPr>
        <w:pStyle w:val="ListParagraph"/>
        <w:numPr>
          <w:ilvl w:val="1"/>
          <w:numId w:val="1"/>
        </w:numPr>
        <w:jc w:val="both"/>
        <w:rPr>
          <w:ins w:id="459" w:author="Maja Zaloznik" w:date="2016-11-14T13:19:00Z"/>
        </w:rPr>
      </w:pPr>
      <w:ins w:id="460" w:author="Maja Zaloznik" w:date="2016-11-14T13:19:00Z">
        <w:r>
          <w:t>Family</w:t>
        </w:r>
      </w:ins>
    </w:p>
    <w:p w:rsidR="00D52897" w:rsidRDefault="00D52897" w:rsidP="00D52897">
      <w:pPr>
        <w:pStyle w:val="ListParagraph"/>
        <w:numPr>
          <w:ilvl w:val="1"/>
          <w:numId w:val="1"/>
        </w:numPr>
        <w:jc w:val="both"/>
        <w:rPr>
          <w:ins w:id="461" w:author="Maja Zaloznik" w:date="2016-11-14T13:19:00Z"/>
        </w:rPr>
      </w:pPr>
      <w:ins w:id="462" w:author="Maja Zaloznik" w:date="2016-11-14T13:19:00Z">
        <w:r>
          <w:t>Friend</w:t>
        </w:r>
      </w:ins>
    </w:p>
    <w:p w:rsidR="00D52897" w:rsidRDefault="00D52897" w:rsidP="00D52897">
      <w:pPr>
        <w:pStyle w:val="ListParagraph"/>
        <w:numPr>
          <w:ilvl w:val="1"/>
          <w:numId w:val="1"/>
        </w:numPr>
        <w:jc w:val="both"/>
        <w:rPr>
          <w:ins w:id="463" w:author="Maja Zaloznik" w:date="2016-11-14T13:19:00Z"/>
        </w:rPr>
      </w:pPr>
      <w:ins w:id="464" w:author="Maja Zaloznik" w:date="2016-11-14T13:19:00Z">
        <w:r>
          <w:t>Money lender</w:t>
        </w:r>
      </w:ins>
    </w:p>
    <w:p w:rsidR="00D52897" w:rsidRDefault="00D52897" w:rsidP="00D52897">
      <w:pPr>
        <w:pStyle w:val="ListParagraph"/>
        <w:numPr>
          <w:ilvl w:val="1"/>
          <w:numId w:val="1"/>
        </w:numPr>
        <w:jc w:val="both"/>
        <w:rPr>
          <w:ins w:id="465" w:author="Maja Zaloznik" w:date="2016-11-14T13:19:00Z"/>
        </w:rPr>
      </w:pPr>
      <w:ins w:id="466" w:author="Maja Zaloznik" w:date="2016-11-14T13:19:00Z">
        <w:r>
          <w:t>Shopkeeper</w:t>
        </w:r>
      </w:ins>
    </w:p>
    <w:p w:rsidR="00D52897" w:rsidRDefault="00D52897" w:rsidP="00D52897">
      <w:pPr>
        <w:pStyle w:val="ListParagraph"/>
        <w:numPr>
          <w:ilvl w:val="1"/>
          <w:numId w:val="1"/>
        </w:numPr>
        <w:jc w:val="both"/>
        <w:rPr>
          <w:ins w:id="467" w:author="Maja Zaloznik" w:date="2016-11-14T13:19:00Z"/>
        </w:rPr>
      </w:pPr>
      <w:ins w:id="468" w:author="Maja Zaloznik" w:date="2016-11-14T13:19:00Z">
        <w:r>
          <w:t>Micro-credit provider (low interest)</w:t>
        </w:r>
      </w:ins>
    </w:p>
    <w:p w:rsidR="00D52897" w:rsidRDefault="00D52897" w:rsidP="00D52897">
      <w:pPr>
        <w:pStyle w:val="ListParagraph"/>
        <w:numPr>
          <w:ilvl w:val="1"/>
          <w:numId w:val="1"/>
        </w:numPr>
        <w:jc w:val="both"/>
        <w:rPr>
          <w:ins w:id="469" w:author="Maja Zaloznik" w:date="2016-11-14T13:19:00Z"/>
        </w:rPr>
      </w:pPr>
      <w:ins w:id="470" w:author="Maja Zaloznik" w:date="2016-11-14T13:19:00Z">
        <w:r>
          <w:t>Pre-sale of product to trader</w:t>
        </w:r>
      </w:ins>
    </w:p>
    <w:p w:rsidR="00D52897" w:rsidRDefault="00D52897" w:rsidP="00D52897">
      <w:pPr>
        <w:pStyle w:val="ListParagraph"/>
        <w:numPr>
          <w:ilvl w:val="1"/>
          <w:numId w:val="1"/>
        </w:numPr>
        <w:jc w:val="both"/>
        <w:rPr>
          <w:ins w:id="471" w:author="Maja Zaloznik" w:date="2016-11-14T13:19:00Z"/>
        </w:rPr>
      </w:pPr>
      <w:ins w:id="472" w:author="Maja Zaloznik" w:date="2016-11-14T13:19:00Z">
        <w:r>
          <w:t>government</w:t>
        </w:r>
      </w:ins>
    </w:p>
    <w:p w:rsidR="00D52897" w:rsidRDefault="00D52897" w:rsidP="00D52897">
      <w:pPr>
        <w:pStyle w:val="ListParagraph"/>
        <w:numPr>
          <w:ilvl w:val="1"/>
          <w:numId w:val="1"/>
        </w:numPr>
        <w:jc w:val="both"/>
        <w:rPr>
          <w:ins w:id="473" w:author="Maja Zaloznik" w:date="2016-11-14T13:19:00Z"/>
        </w:rPr>
      </w:pPr>
      <w:ins w:id="474" w:author="Maja Zaloznik" w:date="2016-11-14T13:19:00Z">
        <w:r>
          <w:lastRenderedPageBreak/>
          <w:t>Private bank</w:t>
        </w:r>
      </w:ins>
    </w:p>
    <w:p w:rsidR="00D52897" w:rsidRDefault="00D52897" w:rsidP="00D52897">
      <w:pPr>
        <w:pStyle w:val="ListParagraph"/>
        <w:numPr>
          <w:ilvl w:val="1"/>
          <w:numId w:val="1"/>
        </w:numPr>
        <w:jc w:val="both"/>
        <w:rPr>
          <w:ins w:id="475" w:author="Maja Zaloznik" w:date="2016-11-14T13:19:00Z"/>
        </w:rPr>
      </w:pPr>
      <w:ins w:id="476" w:author="Maja Zaloznik" w:date="2016-11-14T13:19:00Z">
        <w:r>
          <w:t>Other(specify)______________</w:t>
        </w:r>
      </w:ins>
      <w:commentRangeEnd w:id="292"/>
      <w:ins w:id="477" w:author="Maja Zaloznik" w:date="2016-11-14T13:27:00Z">
        <w:r w:rsidR="0082481A">
          <w:rPr>
            <w:rStyle w:val="CommentReference"/>
            <w:rFonts w:cs="Mangal"/>
          </w:rPr>
          <w:commentReference w:id="292"/>
        </w:r>
      </w:ins>
    </w:p>
    <w:p w:rsidR="00B54A00" w:rsidRDefault="00B54A00" w:rsidP="00B54A00">
      <w:pPr>
        <w:pageBreakBefore/>
        <w:jc w:val="both"/>
        <w:rPr>
          <w:ins w:id="478" w:author="Maja Zaloznik" w:date="2016-11-14T12:45:00Z"/>
          <w:b/>
          <w:bCs/>
          <w:sz w:val="28"/>
          <w:szCs w:val="28"/>
        </w:rPr>
      </w:pPr>
      <w:proofErr w:type="gramStart"/>
      <w:ins w:id="479" w:author="Maja Zaloznik" w:date="2016-11-14T12:45:00Z">
        <w:r>
          <w:rPr>
            <w:b/>
            <w:bCs/>
            <w:sz w:val="28"/>
            <w:szCs w:val="28"/>
          </w:rPr>
          <w:lastRenderedPageBreak/>
          <w:t>Module 2.</w:t>
        </w:r>
        <w:proofErr w:type="gramEnd"/>
        <w:r>
          <w:rPr>
            <w:b/>
            <w:bCs/>
            <w:sz w:val="28"/>
            <w:szCs w:val="28"/>
          </w:rPr>
          <w:t xml:space="preserve"> </w:t>
        </w:r>
      </w:ins>
      <w:ins w:id="480" w:author="Maja Zaloznik" w:date="2016-11-14T13:01:00Z">
        <w:r w:rsidR="00914226">
          <w:rPr>
            <w:b/>
            <w:bCs/>
            <w:sz w:val="28"/>
            <w:szCs w:val="28"/>
          </w:rPr>
          <w:t>Land access</w:t>
        </w:r>
      </w:ins>
      <w:ins w:id="481" w:author="Maja Zaloznik" w:date="2016-11-14T13:02:00Z">
        <w:r w:rsidR="00914226">
          <w:rPr>
            <w:b/>
            <w:bCs/>
            <w:sz w:val="28"/>
            <w:szCs w:val="28"/>
          </w:rPr>
          <w:t xml:space="preserve"> and </w:t>
        </w:r>
      </w:ins>
      <w:ins w:id="482" w:author="Maja Zaloznik" w:date="2016-11-14T13:06:00Z">
        <w:r w:rsidR="00ED3DDB">
          <w:rPr>
            <w:b/>
            <w:bCs/>
            <w:sz w:val="28"/>
            <w:szCs w:val="28"/>
          </w:rPr>
          <w:t>management</w:t>
        </w:r>
      </w:ins>
    </w:p>
    <w:p w:rsidR="00B54A00" w:rsidRDefault="00B54A00">
      <w:pPr>
        <w:jc w:val="both"/>
      </w:pPr>
    </w:p>
    <w:p w:rsidR="008B3C6E" w:rsidRDefault="008B3C6E">
      <w:pPr>
        <w:pStyle w:val="ListParagraph"/>
        <w:widowControl/>
        <w:numPr>
          <w:ilvl w:val="0"/>
          <w:numId w:val="1"/>
        </w:numPr>
        <w:jc w:val="both"/>
        <w:rPr>
          <w:ins w:id="483" w:author="Maja Zaloznik" w:date="2016-11-14T12:01:00Z"/>
        </w:rPr>
        <w:pPrChange w:id="484" w:author="Maja Zaloznik" w:date="2016-11-14T11:12:00Z">
          <w:pPr>
            <w:pStyle w:val="ListParagraph"/>
            <w:widowControl/>
            <w:numPr>
              <w:numId w:val="45"/>
            </w:numPr>
            <w:tabs>
              <w:tab w:val="num" w:pos="900"/>
            </w:tabs>
            <w:ind w:left="900" w:hanging="360"/>
            <w:jc w:val="both"/>
          </w:pPr>
        </w:pPrChange>
      </w:pPr>
      <w:bookmarkStart w:id="485" w:name="_Ref466891782"/>
      <w:commentRangeStart w:id="486"/>
      <w:ins w:id="487" w:author="Maja Zaloznik" w:date="2016-11-14T11:53:00Z">
        <w:r>
          <w:t xml:space="preserve">Do you own </w:t>
        </w:r>
      </w:ins>
      <w:ins w:id="488" w:author="Maja Zaloznik" w:date="2016-11-14T12:01:00Z">
        <w:r w:rsidR="00943134">
          <w:t>any farmland?</w:t>
        </w:r>
        <w:bookmarkEnd w:id="485"/>
      </w:ins>
    </w:p>
    <w:p w:rsidR="00943134" w:rsidRDefault="00943134">
      <w:pPr>
        <w:pStyle w:val="ListParagraph"/>
        <w:widowControl/>
        <w:numPr>
          <w:ilvl w:val="1"/>
          <w:numId w:val="1"/>
        </w:numPr>
        <w:jc w:val="both"/>
        <w:rPr>
          <w:ins w:id="489" w:author="Maja Zaloznik" w:date="2016-11-14T12:01:00Z"/>
        </w:rPr>
        <w:pPrChange w:id="490" w:author="Maja Zaloznik" w:date="2016-11-14T12:01:00Z">
          <w:pPr>
            <w:pStyle w:val="ListParagraph"/>
            <w:widowControl/>
            <w:numPr>
              <w:numId w:val="45"/>
            </w:numPr>
            <w:tabs>
              <w:tab w:val="num" w:pos="900"/>
            </w:tabs>
            <w:ind w:left="900" w:hanging="360"/>
            <w:jc w:val="both"/>
          </w:pPr>
        </w:pPrChange>
      </w:pPr>
      <w:ins w:id="491" w:author="Maja Zaloznik" w:date="2016-11-14T12:01:00Z">
        <w:r>
          <w:t>Yes</w:t>
        </w:r>
      </w:ins>
    </w:p>
    <w:p w:rsidR="00943134" w:rsidRDefault="00943134">
      <w:pPr>
        <w:pStyle w:val="ListParagraph"/>
        <w:widowControl/>
        <w:numPr>
          <w:ilvl w:val="1"/>
          <w:numId w:val="1"/>
        </w:numPr>
        <w:jc w:val="both"/>
        <w:rPr>
          <w:ins w:id="492" w:author="Maja Zaloznik" w:date="2016-11-14T12:01:00Z"/>
        </w:rPr>
        <w:pPrChange w:id="493" w:author="Maja Zaloznik" w:date="2016-11-14T12:01:00Z">
          <w:pPr>
            <w:pStyle w:val="ListParagraph"/>
            <w:widowControl/>
            <w:numPr>
              <w:numId w:val="45"/>
            </w:numPr>
            <w:tabs>
              <w:tab w:val="num" w:pos="900"/>
            </w:tabs>
            <w:ind w:left="900" w:hanging="360"/>
            <w:jc w:val="both"/>
          </w:pPr>
        </w:pPrChange>
      </w:pPr>
      <w:ins w:id="494" w:author="Maja Zaloznik" w:date="2016-11-14T12:01:00Z">
        <w:r>
          <w:t xml:space="preserve">No (-&gt; </w:t>
        </w:r>
      </w:ins>
      <w:ins w:id="495" w:author="Maja Zaloznik" w:date="2016-11-14T12:03:00Z">
        <w:r>
          <w:t>go to Q</w:t>
        </w:r>
      </w:ins>
      <w:ins w:id="496" w:author="Maja Zaloznik" w:date="2016-11-14T12:04:00Z">
        <w:r>
          <w:fldChar w:fldCharType="begin"/>
        </w:r>
        <w:r>
          <w:instrText xml:space="preserve"> REF _Ref466888371 \r \h </w:instrText>
        </w:r>
      </w:ins>
      <w:r>
        <w:fldChar w:fldCharType="separate"/>
      </w:r>
      <w:ins w:id="497" w:author="Maja Zaloznik" w:date="2016-11-14T13:52:00Z">
        <w:r w:rsidR="002C2DBD">
          <w:t>21</w:t>
        </w:r>
      </w:ins>
      <w:ins w:id="498" w:author="Maja Zaloznik" w:date="2016-11-14T12:04:00Z">
        <w:r>
          <w:fldChar w:fldCharType="end"/>
        </w:r>
        <w:r>
          <w:t>)</w:t>
        </w:r>
      </w:ins>
    </w:p>
    <w:p w:rsidR="00943134" w:rsidRDefault="00943134">
      <w:pPr>
        <w:pStyle w:val="ListParagraph"/>
        <w:widowControl/>
        <w:numPr>
          <w:ilvl w:val="0"/>
          <w:numId w:val="1"/>
        </w:numPr>
        <w:jc w:val="both"/>
        <w:rPr>
          <w:ins w:id="499" w:author="Maja Zaloznik" w:date="2016-11-14T11:53:00Z"/>
        </w:rPr>
        <w:pPrChange w:id="500" w:author="Maja Zaloznik" w:date="2016-11-14T12:01:00Z">
          <w:pPr>
            <w:pStyle w:val="ListParagraph"/>
            <w:widowControl/>
            <w:numPr>
              <w:numId w:val="45"/>
            </w:numPr>
            <w:tabs>
              <w:tab w:val="num" w:pos="900"/>
            </w:tabs>
            <w:ind w:left="900" w:hanging="360"/>
            <w:jc w:val="both"/>
          </w:pPr>
        </w:pPrChange>
      </w:pPr>
      <w:bookmarkStart w:id="501" w:name="_Ref466890607"/>
      <w:ins w:id="502" w:author="Maja Zaloznik" w:date="2016-11-14T12:01:00Z">
        <w:r>
          <w:t xml:space="preserve">How many acres </w:t>
        </w:r>
      </w:ins>
      <w:ins w:id="503" w:author="Maja Zaloznik" w:date="2016-11-14T12:02:00Z">
        <w:r>
          <w:t>of</w:t>
        </w:r>
      </w:ins>
      <w:ins w:id="504" w:author="Maja Zaloznik" w:date="2016-11-14T12:01:00Z">
        <w:r>
          <w:t xml:space="preserve"> you own?</w:t>
        </w:r>
      </w:ins>
      <w:ins w:id="505" w:author="Maja Zaloznik" w:date="2016-11-14T12:02:00Z">
        <w:r>
          <w:t xml:space="preserve"> ________</w:t>
        </w:r>
      </w:ins>
      <w:bookmarkEnd w:id="501"/>
    </w:p>
    <w:p w:rsidR="008B3C6E" w:rsidRDefault="00943134">
      <w:pPr>
        <w:pStyle w:val="ListParagraph"/>
        <w:widowControl/>
        <w:numPr>
          <w:ilvl w:val="0"/>
          <w:numId w:val="1"/>
        </w:numPr>
        <w:jc w:val="both"/>
        <w:rPr>
          <w:ins w:id="506" w:author="Maja Zaloznik" w:date="2016-11-14T11:53:00Z"/>
        </w:rPr>
        <w:pPrChange w:id="507" w:author="Maja Zaloznik" w:date="2016-11-14T11:12:00Z">
          <w:pPr>
            <w:pStyle w:val="ListParagraph"/>
            <w:widowControl/>
            <w:numPr>
              <w:numId w:val="45"/>
            </w:numPr>
            <w:tabs>
              <w:tab w:val="num" w:pos="900"/>
            </w:tabs>
            <w:ind w:left="900" w:hanging="360"/>
            <w:jc w:val="both"/>
          </w:pPr>
        </w:pPrChange>
      </w:pPr>
      <w:ins w:id="508" w:author="Maja Zaloznik" w:date="2016-11-14T12:02:00Z">
        <w:r>
          <w:t>How many acres of your own land are you cultivating? __________</w:t>
        </w:r>
      </w:ins>
    </w:p>
    <w:p w:rsidR="008B3C6E" w:rsidRDefault="00943134">
      <w:pPr>
        <w:pStyle w:val="ListParagraph"/>
        <w:widowControl/>
        <w:numPr>
          <w:ilvl w:val="0"/>
          <w:numId w:val="1"/>
        </w:numPr>
        <w:jc w:val="both"/>
        <w:rPr>
          <w:ins w:id="509" w:author="Maja Zaloznik" w:date="2016-11-14T12:02:00Z"/>
        </w:rPr>
        <w:pPrChange w:id="510" w:author="Maja Zaloznik" w:date="2016-11-14T11:12:00Z">
          <w:pPr>
            <w:pStyle w:val="ListParagraph"/>
            <w:widowControl/>
            <w:numPr>
              <w:numId w:val="45"/>
            </w:numPr>
            <w:tabs>
              <w:tab w:val="num" w:pos="900"/>
            </w:tabs>
            <w:ind w:left="900" w:hanging="360"/>
            <w:jc w:val="both"/>
          </w:pPr>
        </w:pPrChange>
      </w:pPr>
      <w:ins w:id="511" w:author="Maja Zaloznik" w:date="2016-11-14T12:02:00Z">
        <w:r>
          <w:t>Are you letting out any of your farmland?</w:t>
        </w:r>
      </w:ins>
    </w:p>
    <w:p w:rsidR="00943134" w:rsidRDefault="00943134">
      <w:pPr>
        <w:pStyle w:val="ListParagraph"/>
        <w:widowControl/>
        <w:numPr>
          <w:ilvl w:val="1"/>
          <w:numId w:val="1"/>
        </w:numPr>
        <w:jc w:val="both"/>
        <w:rPr>
          <w:ins w:id="512" w:author="Maja Zaloznik" w:date="2016-11-14T12:02:00Z"/>
        </w:rPr>
        <w:pPrChange w:id="513" w:author="Maja Zaloznik" w:date="2016-11-14T12:02:00Z">
          <w:pPr>
            <w:pStyle w:val="ListParagraph"/>
            <w:widowControl/>
            <w:numPr>
              <w:numId w:val="45"/>
            </w:numPr>
            <w:tabs>
              <w:tab w:val="num" w:pos="900"/>
            </w:tabs>
            <w:ind w:left="900" w:hanging="360"/>
            <w:jc w:val="both"/>
          </w:pPr>
        </w:pPrChange>
      </w:pPr>
      <w:ins w:id="514" w:author="Maja Zaloznik" w:date="2016-11-14T12:02:00Z">
        <w:r>
          <w:t>Yes</w:t>
        </w:r>
      </w:ins>
    </w:p>
    <w:p w:rsidR="00943134" w:rsidRDefault="00943134">
      <w:pPr>
        <w:pStyle w:val="ListParagraph"/>
        <w:widowControl/>
        <w:numPr>
          <w:ilvl w:val="1"/>
          <w:numId w:val="1"/>
        </w:numPr>
        <w:jc w:val="both"/>
        <w:rPr>
          <w:ins w:id="515" w:author="Maja Zaloznik" w:date="2016-11-14T12:03:00Z"/>
        </w:rPr>
        <w:pPrChange w:id="516" w:author="Maja Zaloznik" w:date="2016-11-14T12:04:00Z">
          <w:pPr>
            <w:pStyle w:val="ListParagraph"/>
            <w:widowControl/>
            <w:numPr>
              <w:numId w:val="45"/>
            </w:numPr>
            <w:tabs>
              <w:tab w:val="num" w:pos="900"/>
            </w:tabs>
            <w:ind w:left="900" w:hanging="360"/>
            <w:jc w:val="both"/>
          </w:pPr>
        </w:pPrChange>
      </w:pPr>
      <w:ins w:id="517" w:author="Maja Zaloznik" w:date="2016-11-14T12:04:00Z">
        <w:r>
          <w:t>No (-&gt; go to Q</w:t>
        </w:r>
        <w:r>
          <w:fldChar w:fldCharType="begin"/>
        </w:r>
        <w:r>
          <w:instrText xml:space="preserve"> REF _Ref466888371 \r \h </w:instrText>
        </w:r>
      </w:ins>
      <w:ins w:id="518" w:author="Maja Zaloznik" w:date="2016-11-14T12:04:00Z">
        <w:r>
          <w:fldChar w:fldCharType="separate"/>
        </w:r>
      </w:ins>
      <w:ins w:id="519" w:author="Maja Zaloznik" w:date="2016-11-14T13:52:00Z">
        <w:r w:rsidR="002C2DBD">
          <w:t>21</w:t>
        </w:r>
      </w:ins>
      <w:ins w:id="520" w:author="Maja Zaloznik" w:date="2016-11-14T12:04:00Z">
        <w:r>
          <w:fldChar w:fldCharType="end"/>
        </w:r>
        <w:r>
          <w:t>)</w:t>
        </w:r>
      </w:ins>
    </w:p>
    <w:p w:rsidR="00943134" w:rsidRDefault="00943134">
      <w:pPr>
        <w:pStyle w:val="ListParagraph"/>
        <w:widowControl/>
        <w:numPr>
          <w:ilvl w:val="0"/>
          <w:numId w:val="1"/>
        </w:numPr>
        <w:jc w:val="both"/>
        <w:rPr>
          <w:ins w:id="521" w:author="Maja Zaloznik" w:date="2016-11-14T12:03:00Z"/>
        </w:rPr>
        <w:pPrChange w:id="522" w:author="Maja Zaloznik" w:date="2016-11-14T12:03:00Z">
          <w:pPr>
            <w:pStyle w:val="ListParagraph"/>
            <w:widowControl/>
            <w:numPr>
              <w:numId w:val="45"/>
            </w:numPr>
            <w:tabs>
              <w:tab w:val="num" w:pos="900"/>
            </w:tabs>
            <w:ind w:left="900" w:hanging="360"/>
            <w:jc w:val="both"/>
          </w:pPr>
        </w:pPrChange>
      </w:pPr>
      <w:bookmarkStart w:id="523" w:name="_Ref466894599"/>
      <w:ins w:id="524" w:author="Maja Zaloznik" w:date="2016-11-14T12:03:00Z">
        <w:r>
          <w:t>How many acres of your farmland</w:t>
        </w:r>
        <w:r w:rsidR="00665083">
          <w:t xml:space="preserve"> are you </w:t>
        </w:r>
      </w:ins>
      <w:ins w:id="525" w:author="Maja Zaloznik" w:date="2016-11-14T15:12:00Z">
        <w:r w:rsidR="00665083">
          <w:t xml:space="preserve">leasing or </w:t>
        </w:r>
      </w:ins>
      <w:ins w:id="526" w:author="Maja Zaloznik" w:date="2016-11-14T12:03:00Z">
        <w:r w:rsidR="00665083">
          <w:t>letting out</w:t>
        </w:r>
        <w:proofErr w:type="gramStart"/>
        <w:r w:rsidR="00665083">
          <w:t>?_</w:t>
        </w:r>
        <w:proofErr w:type="gramEnd"/>
        <w:r w:rsidR="00665083">
          <w:t>_________</w:t>
        </w:r>
      </w:ins>
      <w:ins w:id="527" w:author="Maja Zaloznik" w:date="2016-11-14T12:05:00Z">
        <w:r w:rsidR="008B6421">
          <w:t>_</w:t>
        </w:r>
      </w:ins>
      <w:bookmarkEnd w:id="523"/>
    </w:p>
    <w:p w:rsidR="00943134" w:rsidRDefault="00943134">
      <w:pPr>
        <w:pStyle w:val="ListParagraph"/>
        <w:widowControl/>
        <w:numPr>
          <w:ilvl w:val="0"/>
          <w:numId w:val="1"/>
        </w:numPr>
        <w:jc w:val="both"/>
        <w:rPr>
          <w:ins w:id="528" w:author="Maja Zaloznik" w:date="2016-11-14T12:03:00Z"/>
        </w:rPr>
        <w:pPrChange w:id="529" w:author="Maja Zaloznik" w:date="2016-11-14T12:03:00Z">
          <w:pPr>
            <w:pStyle w:val="ListParagraph"/>
            <w:widowControl/>
            <w:numPr>
              <w:numId w:val="45"/>
            </w:numPr>
            <w:tabs>
              <w:tab w:val="num" w:pos="900"/>
            </w:tabs>
            <w:ind w:left="900" w:hanging="360"/>
            <w:jc w:val="both"/>
          </w:pPr>
        </w:pPrChange>
      </w:pPr>
      <w:bookmarkStart w:id="530" w:name="_Ref466888371"/>
      <w:ins w:id="531" w:author="Maja Zaloznik" w:date="2016-11-14T12:03:00Z">
        <w:r>
          <w:t>Are you renting any farmland?</w:t>
        </w:r>
        <w:bookmarkEnd w:id="530"/>
      </w:ins>
    </w:p>
    <w:p w:rsidR="00943134" w:rsidRDefault="00943134">
      <w:pPr>
        <w:pStyle w:val="ListParagraph"/>
        <w:widowControl/>
        <w:numPr>
          <w:ilvl w:val="1"/>
          <w:numId w:val="1"/>
        </w:numPr>
        <w:jc w:val="both"/>
        <w:rPr>
          <w:ins w:id="532" w:author="Maja Zaloznik" w:date="2016-11-14T12:03:00Z"/>
        </w:rPr>
        <w:pPrChange w:id="533" w:author="Maja Zaloznik" w:date="2016-11-14T12:03:00Z">
          <w:pPr>
            <w:pStyle w:val="ListParagraph"/>
            <w:widowControl/>
            <w:numPr>
              <w:numId w:val="45"/>
            </w:numPr>
            <w:tabs>
              <w:tab w:val="num" w:pos="900"/>
            </w:tabs>
            <w:ind w:left="900" w:hanging="360"/>
            <w:jc w:val="both"/>
          </w:pPr>
        </w:pPrChange>
      </w:pPr>
      <w:ins w:id="534" w:author="Maja Zaloznik" w:date="2016-11-14T12:03:00Z">
        <w:r>
          <w:t>Yes</w:t>
        </w:r>
      </w:ins>
    </w:p>
    <w:p w:rsidR="00943134" w:rsidRDefault="00943134">
      <w:pPr>
        <w:pStyle w:val="ListParagraph"/>
        <w:widowControl/>
        <w:numPr>
          <w:ilvl w:val="1"/>
          <w:numId w:val="1"/>
        </w:numPr>
        <w:jc w:val="both"/>
        <w:rPr>
          <w:ins w:id="535" w:author="Maja Zaloznik" w:date="2016-11-14T12:04:00Z"/>
        </w:rPr>
        <w:pPrChange w:id="536" w:author="Maja Zaloznik" w:date="2016-11-14T12:03:00Z">
          <w:pPr>
            <w:pStyle w:val="ListParagraph"/>
            <w:widowControl/>
            <w:numPr>
              <w:numId w:val="45"/>
            </w:numPr>
            <w:tabs>
              <w:tab w:val="num" w:pos="900"/>
            </w:tabs>
            <w:ind w:left="900" w:hanging="360"/>
            <w:jc w:val="both"/>
          </w:pPr>
        </w:pPrChange>
      </w:pPr>
      <w:ins w:id="537" w:author="Maja Zaloznik" w:date="2016-11-14T12:03:00Z">
        <w:r>
          <w:t>No</w:t>
        </w:r>
      </w:ins>
      <w:ins w:id="538" w:author="Maja Zaloznik" w:date="2016-11-14T12:28:00Z">
        <w:r w:rsidR="004E2317">
          <w:t xml:space="preserve"> – go to </w:t>
        </w:r>
      </w:ins>
      <w:ins w:id="539" w:author="Maja Zaloznik" w:date="2016-11-14T12:29:00Z">
        <w:r w:rsidR="004E2317">
          <w:t>Q</w:t>
        </w:r>
      </w:ins>
      <w:ins w:id="540" w:author="Maja Zaloznik" w:date="2016-11-14T13:31:00Z">
        <w:r w:rsidR="00442F49">
          <w:fldChar w:fldCharType="begin"/>
        </w:r>
        <w:r w:rsidR="00442F49">
          <w:instrText xml:space="preserve"> REF _Ref466893603 \r \h </w:instrText>
        </w:r>
      </w:ins>
      <w:r w:rsidR="00442F49">
        <w:fldChar w:fldCharType="separate"/>
      </w:r>
      <w:ins w:id="541" w:author="Maja Zaloznik" w:date="2016-11-14T13:52:00Z">
        <w:r w:rsidR="002C2DBD">
          <w:t>24</w:t>
        </w:r>
      </w:ins>
      <w:ins w:id="542" w:author="Maja Zaloznik" w:date="2016-11-14T13:31:00Z">
        <w:r w:rsidR="00442F49">
          <w:fldChar w:fldCharType="end"/>
        </w:r>
      </w:ins>
    </w:p>
    <w:p w:rsidR="008B6421" w:rsidRDefault="008B6421">
      <w:pPr>
        <w:pStyle w:val="ListParagraph"/>
        <w:widowControl/>
        <w:numPr>
          <w:ilvl w:val="0"/>
          <w:numId w:val="1"/>
        </w:numPr>
        <w:jc w:val="both"/>
        <w:rPr>
          <w:ins w:id="543" w:author="Maja Zaloznik" w:date="2016-11-14T12:04:00Z"/>
        </w:rPr>
        <w:pPrChange w:id="544" w:author="Maja Zaloznik" w:date="2016-11-14T12:04:00Z">
          <w:pPr>
            <w:pStyle w:val="ListParagraph"/>
            <w:widowControl/>
            <w:numPr>
              <w:numId w:val="45"/>
            </w:numPr>
            <w:tabs>
              <w:tab w:val="num" w:pos="900"/>
            </w:tabs>
            <w:ind w:left="900" w:hanging="360"/>
            <w:jc w:val="both"/>
          </w:pPr>
        </w:pPrChange>
      </w:pPr>
      <w:bookmarkStart w:id="545" w:name="_Ref466890622"/>
      <w:ins w:id="546" w:author="Maja Zaloznik" w:date="2016-11-14T12:04:00Z">
        <w:r>
          <w:t>How many acres of land are you renting?</w:t>
        </w:r>
      </w:ins>
      <w:ins w:id="547" w:author="Maja Zaloznik" w:date="2016-11-14T12:05:00Z">
        <w:r>
          <w:t xml:space="preserve"> ________________</w:t>
        </w:r>
      </w:ins>
      <w:bookmarkEnd w:id="545"/>
    </w:p>
    <w:p w:rsidR="00665083" w:rsidRDefault="00665083" w:rsidP="00665083">
      <w:pPr>
        <w:pStyle w:val="ListParagraph"/>
        <w:widowControl/>
        <w:ind w:left="786"/>
        <w:jc w:val="both"/>
        <w:rPr>
          <w:ins w:id="548" w:author="Maja Zaloznik" w:date="2016-11-14T15:23:00Z"/>
        </w:rPr>
        <w:pPrChange w:id="549" w:author="Maja Zaloznik" w:date="2016-11-14T15:11:00Z">
          <w:pPr>
            <w:pStyle w:val="ListParagraph"/>
            <w:widowControl/>
            <w:numPr>
              <w:numId w:val="45"/>
            </w:numPr>
            <w:tabs>
              <w:tab w:val="num" w:pos="900"/>
            </w:tabs>
            <w:ind w:left="900" w:hanging="360"/>
            <w:jc w:val="both"/>
          </w:pPr>
        </w:pPrChange>
      </w:pPr>
    </w:p>
    <w:p w:rsidR="00B41FDF" w:rsidRDefault="00B41FDF" w:rsidP="00B41FDF">
      <w:pPr>
        <w:pStyle w:val="ListParagraph"/>
        <w:widowControl/>
        <w:ind w:left="900"/>
        <w:jc w:val="both"/>
        <w:rPr>
          <w:ins w:id="550" w:author="Maja Zaloznik" w:date="2016-11-14T15:23:00Z"/>
        </w:rPr>
      </w:pPr>
      <w:ins w:id="551" w:author="Maja Zaloznik" w:date="2016-11-14T15:23:00Z">
        <w:r>
          <w:t>Those with no access to land: (</w:t>
        </w:r>
        <w:r>
          <w:fldChar w:fldCharType="begin"/>
        </w:r>
        <w:r>
          <w:instrText xml:space="preserve"> REF _Ref466890607 \r \h </w:instrText>
        </w:r>
        <w:r>
          <w:fldChar w:fldCharType="separate"/>
        </w:r>
        <w:r>
          <w:t>17</w:t>
        </w:r>
        <w:r>
          <w:fldChar w:fldCharType="end"/>
        </w:r>
        <w:r>
          <w:t>+</w:t>
        </w:r>
        <w:r>
          <w:fldChar w:fldCharType="begin"/>
        </w:r>
        <w:r>
          <w:instrText xml:space="preserve"> REF _Ref466890622 \r \h </w:instrText>
        </w:r>
        <w:r>
          <w:fldChar w:fldCharType="separate"/>
        </w:r>
        <w:r>
          <w:t>22</w:t>
        </w:r>
        <w:r>
          <w:fldChar w:fldCharType="end"/>
        </w:r>
        <w:r>
          <w:t xml:space="preserve"> ==</w:t>
        </w:r>
      </w:ins>
      <w:ins w:id="552" w:author="Maja Zaloznik" w:date="2016-11-14T15:24:00Z">
        <w:r>
          <w:t xml:space="preserve"> </w:t>
        </w:r>
      </w:ins>
      <w:ins w:id="553" w:author="Maja Zaloznik" w:date="2016-11-14T15:23:00Z">
        <w:r>
          <w:t>0) go to Q</w:t>
        </w:r>
        <w:r>
          <w:fldChar w:fldCharType="begin"/>
        </w:r>
        <w:r>
          <w:instrText xml:space="preserve"> REF _Ref466890515 \r \h </w:instrText>
        </w:r>
        <w:r>
          <w:fldChar w:fldCharType="separate"/>
        </w:r>
        <w:r>
          <w:t>49</w:t>
        </w:r>
        <w:r>
          <w:fldChar w:fldCharType="end"/>
        </w:r>
      </w:ins>
    </w:p>
    <w:p w:rsidR="00B41FDF" w:rsidRDefault="00B41FDF" w:rsidP="00665083">
      <w:pPr>
        <w:pStyle w:val="ListParagraph"/>
        <w:widowControl/>
        <w:ind w:left="786"/>
        <w:jc w:val="both"/>
        <w:rPr>
          <w:ins w:id="554" w:author="Maja Zaloznik" w:date="2016-11-14T15:11:00Z"/>
        </w:rPr>
        <w:pPrChange w:id="555" w:author="Maja Zaloznik" w:date="2016-11-14T15:11:00Z">
          <w:pPr>
            <w:pStyle w:val="ListParagraph"/>
            <w:widowControl/>
            <w:numPr>
              <w:numId w:val="45"/>
            </w:numPr>
            <w:tabs>
              <w:tab w:val="num" w:pos="900"/>
            </w:tabs>
            <w:ind w:left="900" w:hanging="360"/>
            <w:jc w:val="both"/>
          </w:pPr>
        </w:pPrChange>
      </w:pPr>
    </w:p>
    <w:p w:rsidR="008B6421" w:rsidRDefault="004E2317">
      <w:pPr>
        <w:pStyle w:val="ListParagraph"/>
        <w:widowControl/>
        <w:numPr>
          <w:ilvl w:val="0"/>
          <w:numId w:val="1"/>
        </w:numPr>
        <w:jc w:val="both"/>
        <w:rPr>
          <w:ins w:id="556" w:author="Maja Zaloznik" w:date="2016-11-14T13:07:00Z"/>
        </w:rPr>
        <w:pPrChange w:id="557" w:author="Maja Zaloznik" w:date="2016-11-14T12:04:00Z">
          <w:pPr>
            <w:pStyle w:val="ListParagraph"/>
            <w:widowControl/>
            <w:numPr>
              <w:numId w:val="45"/>
            </w:numPr>
            <w:tabs>
              <w:tab w:val="num" w:pos="900"/>
            </w:tabs>
            <w:ind w:left="900" w:hanging="360"/>
            <w:jc w:val="both"/>
          </w:pPr>
        </w:pPrChange>
      </w:pPr>
      <w:ins w:id="558" w:author="Maja Zaloznik" w:date="2016-11-14T12:29:00Z">
        <w:r>
          <w:t>How many acres of rented land are you cultivating</w:t>
        </w:r>
        <w:proofErr w:type="gramStart"/>
        <w:r>
          <w:t>?_</w:t>
        </w:r>
        <w:proofErr w:type="gramEnd"/>
        <w:r>
          <w:t>_____</w:t>
        </w:r>
      </w:ins>
      <w:ins w:id="559" w:author="Maja Zaloznik" w:date="2016-11-14T15:06:00Z">
        <w:r w:rsidR="00665083">
          <w:t>__</w:t>
        </w:r>
      </w:ins>
    </w:p>
    <w:p w:rsidR="00B41FDF" w:rsidRDefault="00B41FDF">
      <w:pPr>
        <w:widowControl/>
        <w:jc w:val="both"/>
        <w:rPr>
          <w:ins w:id="560" w:author="Maja Zaloznik" w:date="2016-11-14T13:06:00Z"/>
        </w:rPr>
        <w:pPrChange w:id="561" w:author="Maja Zaloznik" w:date="2016-11-14T13:07:00Z">
          <w:pPr>
            <w:pStyle w:val="ListParagraph"/>
            <w:widowControl/>
            <w:numPr>
              <w:numId w:val="45"/>
            </w:numPr>
            <w:tabs>
              <w:tab w:val="num" w:pos="900"/>
            </w:tabs>
            <w:ind w:left="900" w:hanging="360"/>
            <w:jc w:val="both"/>
          </w:pPr>
        </w:pPrChange>
      </w:pPr>
    </w:p>
    <w:p w:rsidR="004E2F14" w:rsidRDefault="004E2F14">
      <w:pPr>
        <w:pStyle w:val="ListParagraph"/>
        <w:widowControl/>
        <w:numPr>
          <w:ilvl w:val="0"/>
          <w:numId w:val="1"/>
        </w:numPr>
        <w:jc w:val="both"/>
        <w:rPr>
          <w:ins w:id="562" w:author="Maja Zaloznik" w:date="2016-11-14T13:11:00Z"/>
        </w:rPr>
        <w:pPrChange w:id="563" w:author="Maja Zaloznik" w:date="2016-11-14T13:11:00Z">
          <w:pPr>
            <w:pStyle w:val="ListParagraph"/>
            <w:numPr>
              <w:numId w:val="1"/>
            </w:numPr>
            <w:tabs>
              <w:tab w:val="num" w:pos="786"/>
            </w:tabs>
            <w:ind w:left="786" w:hanging="360"/>
            <w:jc w:val="both"/>
          </w:pPr>
        </w:pPrChange>
      </w:pPr>
      <w:bookmarkStart w:id="564" w:name="_Ref466893603"/>
      <w:ins w:id="565" w:author="Maja Zaloznik" w:date="2016-11-14T13:10:00Z">
        <w:r>
          <w:t xml:space="preserve">Who is responsible for </w:t>
        </w:r>
        <w:r w:rsidRPr="004E2F14">
          <w:rPr>
            <w:i/>
          </w:rPr>
          <w:t>managing</w:t>
        </w:r>
        <w:r>
          <w:t xml:space="preserve"> the farming </w:t>
        </w:r>
        <w:r w:rsidR="00665083">
          <w:t>activities on the land you</w:t>
        </w:r>
      </w:ins>
      <w:ins w:id="566" w:author="Maja Zaloznik" w:date="2016-11-14T15:13:00Z">
        <w:r w:rsidR="00665083">
          <w:t xml:space="preserve"> own or rent</w:t>
        </w:r>
      </w:ins>
      <w:ins w:id="567" w:author="Maja Zaloznik" w:date="2016-11-14T13:10:00Z">
        <w:r>
          <w:t>?</w:t>
        </w:r>
      </w:ins>
      <w:bookmarkEnd w:id="564"/>
    </w:p>
    <w:p w:rsidR="004E2F14" w:rsidRDefault="004E2F14">
      <w:pPr>
        <w:pStyle w:val="ListParagraph"/>
        <w:widowControl/>
        <w:numPr>
          <w:ilvl w:val="1"/>
          <w:numId w:val="1"/>
        </w:numPr>
        <w:jc w:val="both"/>
        <w:rPr>
          <w:ins w:id="568" w:author="Maja Zaloznik" w:date="2016-11-14T13:11:00Z"/>
        </w:rPr>
        <w:pPrChange w:id="569" w:author="Maja Zaloznik" w:date="2016-11-14T13:11:00Z">
          <w:pPr>
            <w:pStyle w:val="ListParagraph"/>
            <w:ind w:left="0"/>
            <w:jc w:val="both"/>
          </w:pPr>
        </w:pPrChange>
      </w:pPr>
      <w:ins w:id="570" w:author="Maja Zaloznik" w:date="2016-11-14T13:10:00Z">
        <w:r>
          <w:t>me alone</w:t>
        </w:r>
      </w:ins>
      <w:ins w:id="571" w:author="Maja Zaloznik" w:date="2016-11-14T13:32:00Z">
        <w:r w:rsidR="00D743D4">
          <w:t xml:space="preserve"> – go to Q</w:t>
        </w:r>
      </w:ins>
      <w:ins w:id="572" w:author="Maja Zaloznik" w:date="2016-11-14T15:08:00Z">
        <w:r w:rsidR="00665083">
          <w:t>27</w:t>
        </w:r>
      </w:ins>
    </w:p>
    <w:p w:rsidR="004E2F14" w:rsidRDefault="004E2F14">
      <w:pPr>
        <w:pStyle w:val="ListParagraph"/>
        <w:widowControl/>
        <w:numPr>
          <w:ilvl w:val="1"/>
          <w:numId w:val="1"/>
        </w:numPr>
        <w:jc w:val="both"/>
        <w:rPr>
          <w:ins w:id="573" w:author="Maja Zaloznik" w:date="2016-11-14T13:11:00Z"/>
        </w:rPr>
        <w:pPrChange w:id="574" w:author="Maja Zaloznik" w:date="2016-11-14T13:11:00Z">
          <w:pPr>
            <w:pStyle w:val="ListParagraph"/>
            <w:ind w:left="0"/>
            <w:jc w:val="both"/>
          </w:pPr>
        </w:pPrChange>
      </w:pPr>
      <w:ins w:id="575" w:author="Maja Zaloznik" w:date="2016-11-14T13:10:00Z">
        <w:r>
          <w:t xml:space="preserve">me and ___________(state </w:t>
        </w:r>
      </w:ins>
      <w:ins w:id="576" w:author="Maja Zaloznik" w:date="2016-11-14T13:31:00Z">
        <w:r w:rsidR="005F1015">
          <w:t>name/</w:t>
        </w:r>
        <w:r w:rsidR="00442F49">
          <w:t>ID</w:t>
        </w:r>
      </w:ins>
      <w:ins w:id="577" w:author="Maja Zaloznik" w:date="2016-11-14T13:10:00Z">
        <w:r w:rsidR="00442F49">
          <w:t xml:space="preserve"> as in Q</w:t>
        </w:r>
      </w:ins>
      <w:ins w:id="578" w:author="Maja Zaloznik" w:date="2016-11-14T13:31:00Z">
        <w:r w:rsidR="00442F49">
          <w:fldChar w:fldCharType="begin"/>
        </w:r>
        <w:r w:rsidR="00442F49">
          <w:instrText xml:space="preserve"> REF _Ref466891903 \r \h </w:instrText>
        </w:r>
      </w:ins>
      <w:r w:rsidR="00442F49">
        <w:fldChar w:fldCharType="separate"/>
      </w:r>
      <w:ins w:id="579" w:author="Maja Zaloznik" w:date="2016-11-14T13:52:00Z">
        <w:r w:rsidR="002C2DBD">
          <w:t>7</w:t>
        </w:r>
      </w:ins>
      <w:ins w:id="580" w:author="Maja Zaloznik" w:date="2016-11-14T13:31:00Z">
        <w:r w:rsidR="00442F49">
          <w:fldChar w:fldCharType="end"/>
        </w:r>
      </w:ins>
      <w:ins w:id="581" w:author="Maja Zaloznik" w:date="2016-11-14T13:10:00Z">
        <w:r>
          <w:t>)</w:t>
        </w:r>
      </w:ins>
      <w:ins w:id="582" w:author="Maja Zaloznik" w:date="2016-11-14T13:33:00Z">
        <w:r w:rsidR="00D743D4">
          <w:t xml:space="preserve"> go to Q</w:t>
        </w:r>
      </w:ins>
      <w:ins w:id="583" w:author="Maja Zaloznik" w:date="2016-11-14T15:08:00Z">
        <w:r w:rsidR="00665083">
          <w:t>27</w:t>
        </w:r>
      </w:ins>
    </w:p>
    <w:p w:rsidR="004E2F14" w:rsidRDefault="004E2F14">
      <w:pPr>
        <w:pStyle w:val="ListParagraph"/>
        <w:widowControl/>
        <w:numPr>
          <w:ilvl w:val="1"/>
          <w:numId w:val="1"/>
        </w:numPr>
        <w:jc w:val="both"/>
        <w:rPr>
          <w:ins w:id="584" w:author="Maja Zaloznik" w:date="2016-11-14T15:19:00Z"/>
        </w:rPr>
        <w:pPrChange w:id="585" w:author="Maja Zaloznik" w:date="2016-11-14T13:11:00Z">
          <w:pPr>
            <w:pStyle w:val="ListParagraph"/>
            <w:ind w:left="0"/>
            <w:jc w:val="both"/>
          </w:pPr>
        </w:pPrChange>
      </w:pPr>
      <w:ins w:id="586" w:author="Maja Zaloznik" w:date="2016-11-14T13:10:00Z">
        <w:r>
          <w:t>__________________(</w:t>
        </w:r>
        <w:r w:rsidRPr="00A94FBC">
          <w:t xml:space="preserve"> </w:t>
        </w:r>
        <w:r>
          <w:t xml:space="preserve">state </w:t>
        </w:r>
      </w:ins>
      <w:ins w:id="587" w:author="Maja Zaloznik" w:date="2016-11-14T13:31:00Z">
        <w:r w:rsidR="005F1015">
          <w:t xml:space="preserve">name/ID </w:t>
        </w:r>
      </w:ins>
      <w:ins w:id="588" w:author="Maja Zaloznik" w:date="2016-11-14T13:10:00Z">
        <w:r>
          <w:t>as in Q</w:t>
        </w:r>
      </w:ins>
      <w:ins w:id="589" w:author="Maja Zaloznik" w:date="2016-11-14T13:31:00Z">
        <w:r w:rsidR="00442F49">
          <w:fldChar w:fldCharType="begin"/>
        </w:r>
        <w:r w:rsidR="00442F49">
          <w:instrText xml:space="preserve"> REF _Ref466891903 \r \h </w:instrText>
        </w:r>
      </w:ins>
      <w:ins w:id="590" w:author="Maja Zaloznik" w:date="2016-11-14T13:31:00Z">
        <w:r w:rsidR="00442F49">
          <w:fldChar w:fldCharType="separate"/>
        </w:r>
      </w:ins>
      <w:ins w:id="591" w:author="Maja Zaloznik" w:date="2016-11-14T13:52:00Z">
        <w:r w:rsidR="002C2DBD">
          <w:t>7</w:t>
        </w:r>
      </w:ins>
      <w:ins w:id="592" w:author="Maja Zaloznik" w:date="2016-11-14T13:31:00Z">
        <w:r w:rsidR="00442F49">
          <w:fldChar w:fldCharType="end"/>
        </w:r>
      </w:ins>
      <w:ins w:id="593" w:author="Maja Zaloznik" w:date="2016-11-14T13:10:00Z">
        <w:r>
          <w:t xml:space="preserve">) </w:t>
        </w:r>
      </w:ins>
    </w:p>
    <w:p w:rsidR="00B41FDF" w:rsidRDefault="00B41FDF" w:rsidP="00B41FDF">
      <w:pPr>
        <w:pStyle w:val="ListParagraph"/>
        <w:widowControl/>
        <w:numPr>
          <w:ilvl w:val="1"/>
          <w:numId w:val="1"/>
        </w:numPr>
        <w:jc w:val="both"/>
        <w:rPr>
          <w:ins w:id="594" w:author="Maja Zaloznik" w:date="2016-11-14T15:21:00Z"/>
        </w:rPr>
        <w:pPrChange w:id="595" w:author="Maja Zaloznik" w:date="2016-11-14T15:21:00Z">
          <w:pPr>
            <w:pStyle w:val="ListParagraph"/>
            <w:widowControl/>
            <w:ind w:left="900"/>
            <w:jc w:val="both"/>
          </w:pPr>
        </w:pPrChange>
      </w:pPr>
      <w:ins w:id="596" w:author="Maja Zaloznik" w:date="2016-11-14T15:19:00Z">
        <w:r>
          <w:t xml:space="preserve">A tenant </w:t>
        </w:r>
      </w:ins>
      <w:ins w:id="597" w:author="Maja Zaloznik" w:date="2016-11-14T15:24:00Z">
        <w:r>
          <w:t xml:space="preserve">– go to </w:t>
        </w:r>
        <w:r>
          <w:t>Q</w:t>
        </w:r>
        <w:r>
          <w:fldChar w:fldCharType="begin"/>
        </w:r>
        <w:r>
          <w:instrText xml:space="preserve"> REF _Ref466890515 \r \h </w:instrText>
        </w:r>
        <w:r>
          <w:fldChar w:fldCharType="separate"/>
        </w:r>
        <w:r>
          <w:t>49</w:t>
        </w:r>
        <w:r>
          <w:fldChar w:fldCharType="end"/>
        </w:r>
      </w:ins>
    </w:p>
    <w:p w:rsidR="004E2F14" w:rsidRDefault="004E2F14">
      <w:pPr>
        <w:widowControl/>
        <w:jc w:val="both"/>
        <w:rPr>
          <w:ins w:id="598" w:author="Maja Zaloznik" w:date="2016-11-14T13:10:00Z"/>
        </w:rPr>
        <w:pPrChange w:id="599" w:author="Maja Zaloznik" w:date="2016-11-14T13:11:00Z">
          <w:pPr>
            <w:pStyle w:val="ListParagraph"/>
            <w:widowControl/>
            <w:numPr>
              <w:numId w:val="45"/>
            </w:numPr>
            <w:tabs>
              <w:tab w:val="num" w:pos="900"/>
            </w:tabs>
            <w:ind w:left="900" w:hanging="360"/>
            <w:jc w:val="both"/>
          </w:pPr>
        </w:pPrChange>
      </w:pPr>
    </w:p>
    <w:p w:rsidR="00D83F9C" w:rsidDel="004E2317" w:rsidRDefault="00952053">
      <w:pPr>
        <w:widowControl/>
        <w:ind w:left="540"/>
        <w:jc w:val="both"/>
        <w:rPr>
          <w:del w:id="600" w:author="Maja Zaloznik" w:date="2016-11-14T12:35:00Z"/>
        </w:rPr>
        <w:pPrChange w:id="601" w:author="Maja Zaloznik" w:date="2016-11-14T12:35:00Z">
          <w:pPr>
            <w:pStyle w:val="ListParagraph"/>
            <w:widowControl/>
            <w:numPr>
              <w:numId w:val="45"/>
            </w:numPr>
            <w:tabs>
              <w:tab w:val="num" w:pos="900"/>
            </w:tabs>
            <w:ind w:left="900" w:hanging="360"/>
            <w:jc w:val="both"/>
          </w:pPr>
        </w:pPrChange>
      </w:pPr>
      <w:bookmarkStart w:id="602" w:name="_Ref466889907"/>
      <w:del w:id="603" w:author="Maja Zaloznik" w:date="2016-11-14T12:35:00Z">
        <w:r w:rsidDel="004E2317">
          <w:delText xml:space="preserve">A question about land for </w:delText>
        </w:r>
        <w:r w:rsidR="00D83F9C" w:rsidDel="004E2317">
          <w:delText>farming:</w:delText>
        </w:r>
        <w:bookmarkEnd w:id="602"/>
      </w:del>
    </w:p>
    <w:p w:rsidR="00D83F9C" w:rsidDel="004E2317" w:rsidRDefault="00D83F9C">
      <w:pPr>
        <w:pStyle w:val="ListParagraph"/>
        <w:widowControl/>
        <w:numPr>
          <w:ilvl w:val="1"/>
          <w:numId w:val="1"/>
        </w:numPr>
        <w:jc w:val="both"/>
        <w:rPr>
          <w:del w:id="604" w:author="Maja Zaloznik" w:date="2016-11-14T12:35:00Z"/>
        </w:rPr>
        <w:pPrChange w:id="605" w:author="Maja Zaloznik" w:date="2016-11-14T11:12:00Z">
          <w:pPr>
            <w:pStyle w:val="ListParagraph"/>
            <w:widowControl/>
            <w:numPr>
              <w:ilvl w:val="1"/>
              <w:numId w:val="45"/>
            </w:numPr>
            <w:tabs>
              <w:tab w:val="num" w:pos="1440"/>
            </w:tabs>
            <w:ind w:left="1440" w:hanging="360"/>
            <w:jc w:val="both"/>
          </w:pPr>
        </w:pPrChange>
      </w:pPr>
      <w:commentRangeStart w:id="606"/>
      <w:del w:id="607" w:author="Maja Zaloznik" w:date="2016-11-14T12:35:00Z">
        <w:r w:rsidDel="004E2317">
          <w:delText xml:space="preserve">Do you own or rent (or both) farming land </w:delText>
        </w:r>
        <w:r w:rsidRPr="00D83F9C" w:rsidDel="004E2317">
          <w:rPr>
            <w:b/>
            <w:i/>
          </w:rPr>
          <w:delText>and</w:delText>
        </w:r>
        <w:r w:rsidDel="004E2317">
          <w:delText xml:space="preserve"> farm the land?</w:delText>
        </w:r>
        <w:commentRangeEnd w:id="606"/>
        <w:r w:rsidR="005313ED" w:rsidDel="004E2317">
          <w:rPr>
            <w:rStyle w:val="CommentReference"/>
            <w:rFonts w:cs="Mangal"/>
          </w:rPr>
          <w:commentReference w:id="606"/>
        </w:r>
      </w:del>
    </w:p>
    <w:p w:rsidR="0063061D" w:rsidDel="004E2317" w:rsidRDefault="00D83F9C" w:rsidP="00D83F9C">
      <w:pPr>
        <w:pStyle w:val="ListParagraph"/>
        <w:ind w:left="900"/>
        <w:jc w:val="both"/>
        <w:rPr>
          <w:del w:id="608" w:author="Maja Zaloznik" w:date="2016-11-14T12:35:00Z"/>
        </w:rPr>
      </w:pPr>
      <w:del w:id="609" w:author="Maja Zaloznik" w:date="2016-11-14T12:35:00Z">
        <w:r w:rsidDel="004E2317">
          <w:delText xml:space="preserve">  Yes </w:delText>
        </w:r>
      </w:del>
    </w:p>
    <w:p w:rsidR="00D83F9C" w:rsidDel="004E2317" w:rsidRDefault="00D83F9C" w:rsidP="00D83F9C">
      <w:pPr>
        <w:pStyle w:val="ListParagraph"/>
        <w:ind w:left="900"/>
        <w:jc w:val="both"/>
        <w:rPr>
          <w:del w:id="610" w:author="Maja Zaloznik" w:date="2016-11-14T12:35:00Z"/>
        </w:rPr>
      </w:pPr>
      <w:del w:id="611" w:author="Maja Zaloznik" w:date="2016-11-14T12:35:00Z">
        <w:r w:rsidDel="004E2317">
          <w:delText xml:space="preserve">  No</w:delText>
        </w:r>
      </w:del>
    </w:p>
    <w:p w:rsidR="00D83F9C" w:rsidDel="004E2317" w:rsidRDefault="00D83F9C" w:rsidP="00D83F9C">
      <w:pPr>
        <w:pStyle w:val="ListParagraph"/>
        <w:ind w:left="900"/>
        <w:jc w:val="both"/>
        <w:rPr>
          <w:del w:id="612" w:author="Maja Zaloznik" w:date="2016-11-14T12:35:00Z"/>
        </w:rPr>
      </w:pPr>
    </w:p>
    <w:p w:rsidR="00D956A3" w:rsidDel="004E2317" w:rsidRDefault="00D956A3">
      <w:pPr>
        <w:pStyle w:val="ListParagraph"/>
        <w:widowControl/>
        <w:numPr>
          <w:ilvl w:val="1"/>
          <w:numId w:val="1"/>
        </w:numPr>
        <w:jc w:val="both"/>
        <w:rPr>
          <w:del w:id="613" w:author="Maja Zaloznik" w:date="2016-11-14T12:35:00Z"/>
          <w:color w:val="auto"/>
        </w:rPr>
        <w:pPrChange w:id="614" w:author="Maja Zaloznik" w:date="2016-11-14T11:12:00Z">
          <w:pPr>
            <w:pStyle w:val="ListParagraph"/>
            <w:widowControl/>
            <w:numPr>
              <w:ilvl w:val="1"/>
              <w:numId w:val="45"/>
            </w:numPr>
            <w:tabs>
              <w:tab w:val="num" w:pos="1440"/>
            </w:tabs>
            <w:ind w:left="1440" w:hanging="360"/>
            <w:jc w:val="both"/>
          </w:pPr>
        </w:pPrChange>
      </w:pPr>
      <w:del w:id="615" w:author="Maja Zaloznik" w:date="2016-11-14T12:35:00Z">
        <w:r w:rsidRPr="00D956A3" w:rsidDel="004E2317">
          <w:rPr>
            <w:color w:val="auto"/>
          </w:rPr>
          <w:delText xml:space="preserve">Is </w:delText>
        </w:r>
        <w:r w:rsidRPr="006F72E1" w:rsidDel="004E2317">
          <w:rPr>
            <w:i/>
            <w:color w:val="auto"/>
          </w:rPr>
          <w:delText>any</w:delText>
        </w:r>
        <w:r w:rsidRPr="00D956A3" w:rsidDel="004E2317">
          <w:rPr>
            <w:color w:val="auto"/>
          </w:rPr>
          <w:delText xml:space="preserve"> of the land </w:delText>
        </w:r>
        <w:r w:rsidR="006F72E1" w:rsidDel="004E2317">
          <w:rPr>
            <w:color w:val="auto"/>
          </w:rPr>
          <w:delText xml:space="preserve">that </w:delText>
        </w:r>
        <w:r w:rsidRPr="00D956A3" w:rsidDel="004E2317">
          <w:rPr>
            <w:color w:val="auto"/>
          </w:rPr>
          <w:delText>you own farmed by</w:delText>
        </w:r>
        <w:r w:rsidDel="004E2317">
          <w:rPr>
            <w:color w:val="auto"/>
          </w:rPr>
          <w:delText xml:space="preserve"> someone else who pays you rent</w:delText>
        </w:r>
        <w:r w:rsidRPr="00D956A3" w:rsidDel="004E2317">
          <w:rPr>
            <w:color w:val="auto"/>
          </w:rPr>
          <w:delText xml:space="preserve">?  </w:delText>
        </w:r>
      </w:del>
    </w:p>
    <w:p w:rsidR="00D956A3" w:rsidDel="004E2317" w:rsidRDefault="00D956A3" w:rsidP="00D956A3">
      <w:pPr>
        <w:pStyle w:val="ListParagraph"/>
        <w:widowControl/>
        <w:ind w:left="900" w:firstLine="180"/>
        <w:jc w:val="both"/>
        <w:rPr>
          <w:del w:id="616" w:author="Maja Zaloznik" w:date="2016-11-14T12:35:00Z"/>
        </w:rPr>
      </w:pPr>
      <w:del w:id="617" w:author="Maja Zaloznik" w:date="2016-11-14T12:35:00Z">
        <w:r w:rsidDel="004E2317">
          <w:delText xml:space="preserve">Yes </w:delText>
        </w:r>
      </w:del>
    </w:p>
    <w:p w:rsidR="00D956A3" w:rsidDel="004E2317" w:rsidRDefault="00D956A3" w:rsidP="00D956A3">
      <w:pPr>
        <w:pStyle w:val="ListParagraph"/>
        <w:ind w:left="900"/>
        <w:jc w:val="both"/>
        <w:rPr>
          <w:del w:id="618" w:author="Maja Zaloznik" w:date="2016-11-14T12:35:00Z"/>
        </w:rPr>
      </w:pPr>
      <w:del w:id="619" w:author="Maja Zaloznik" w:date="2016-11-14T12:35:00Z">
        <w:r w:rsidDel="004E2317">
          <w:delText xml:space="preserve">   No</w:delText>
        </w:r>
      </w:del>
    </w:p>
    <w:p w:rsidR="00D956A3" w:rsidRPr="00D956A3" w:rsidDel="004E2317" w:rsidRDefault="00D956A3" w:rsidP="00D956A3">
      <w:pPr>
        <w:pStyle w:val="ListParagraph"/>
        <w:widowControl/>
        <w:ind w:left="1440"/>
        <w:jc w:val="both"/>
        <w:rPr>
          <w:del w:id="620" w:author="Maja Zaloznik" w:date="2016-11-14T12:35:00Z"/>
        </w:rPr>
      </w:pPr>
    </w:p>
    <w:p w:rsidR="00D83F9C" w:rsidDel="004E2317" w:rsidRDefault="001F6A08">
      <w:pPr>
        <w:pStyle w:val="ListParagraph"/>
        <w:widowControl/>
        <w:numPr>
          <w:ilvl w:val="1"/>
          <w:numId w:val="1"/>
        </w:numPr>
        <w:jc w:val="both"/>
        <w:rPr>
          <w:del w:id="621" w:author="Maja Zaloznik" w:date="2016-11-14T12:35:00Z"/>
        </w:rPr>
        <w:pPrChange w:id="622" w:author="Maja Zaloznik" w:date="2016-11-14T11:12:00Z">
          <w:pPr>
            <w:pStyle w:val="ListParagraph"/>
            <w:widowControl/>
            <w:numPr>
              <w:ilvl w:val="1"/>
              <w:numId w:val="45"/>
            </w:numPr>
            <w:tabs>
              <w:tab w:val="num" w:pos="1440"/>
            </w:tabs>
            <w:ind w:left="1440" w:hanging="360"/>
            <w:jc w:val="both"/>
          </w:pPr>
        </w:pPrChange>
      </w:pPr>
      <w:del w:id="623" w:author="Maja Zaloznik" w:date="2016-11-14T12:35:00Z">
        <w:r w:rsidDel="004E2317">
          <w:delText>Do</w:delText>
        </w:r>
        <w:r w:rsidR="006F72E1" w:rsidDel="004E2317">
          <w:delText>es someone else farm</w:delText>
        </w:r>
        <w:r w:rsidR="0051379B" w:rsidDel="004E2317">
          <w:delText xml:space="preserve"> </w:delText>
        </w:r>
        <w:r w:rsidR="0051379B" w:rsidRPr="001F6A08" w:rsidDel="004E2317">
          <w:rPr>
            <w:i/>
          </w:rPr>
          <w:delText>all</w:delText>
        </w:r>
        <w:r w:rsidR="0051379B" w:rsidDel="004E2317">
          <w:delText xml:space="preserve"> the land </w:delText>
        </w:r>
        <w:r w:rsidDel="004E2317">
          <w:delText xml:space="preserve">that </w:delText>
        </w:r>
        <w:r w:rsidR="0051379B" w:rsidDel="004E2317">
          <w:delText>you own</w:delText>
        </w:r>
        <w:r w:rsidDel="004E2317">
          <w:delText xml:space="preserve">?  (i.e. you </w:delText>
        </w:r>
        <w:r w:rsidR="006F72E1" w:rsidDel="004E2317">
          <w:delText>receive rent for all the land you own</w:delText>
        </w:r>
        <w:r w:rsidDel="004E2317">
          <w:delText>)</w:delText>
        </w:r>
      </w:del>
    </w:p>
    <w:p w:rsidR="00D83F9C" w:rsidDel="004E2317" w:rsidRDefault="00D83F9C" w:rsidP="00D83F9C">
      <w:pPr>
        <w:widowControl/>
        <w:ind w:left="1080"/>
        <w:jc w:val="both"/>
        <w:rPr>
          <w:del w:id="624" w:author="Maja Zaloznik" w:date="2016-11-14T12:35:00Z"/>
        </w:rPr>
      </w:pPr>
      <w:del w:id="625" w:author="Maja Zaloznik" w:date="2016-11-14T12:35:00Z">
        <w:r w:rsidDel="004E2317">
          <w:delText xml:space="preserve">Yes </w:delText>
        </w:r>
      </w:del>
    </w:p>
    <w:p w:rsidR="00D83F9C" w:rsidDel="004E2317" w:rsidRDefault="00D83F9C" w:rsidP="00D83F9C">
      <w:pPr>
        <w:ind w:left="1080"/>
        <w:jc w:val="both"/>
        <w:rPr>
          <w:del w:id="626" w:author="Maja Zaloznik" w:date="2016-11-14T12:35:00Z"/>
        </w:rPr>
      </w:pPr>
      <w:del w:id="627" w:author="Maja Zaloznik" w:date="2016-11-14T12:35:00Z">
        <w:r w:rsidDel="004E2317">
          <w:delText>No</w:delText>
        </w:r>
      </w:del>
    </w:p>
    <w:p w:rsidR="00D83F9C" w:rsidDel="00ED3DDB" w:rsidRDefault="00D83F9C" w:rsidP="00D83F9C">
      <w:pPr>
        <w:ind w:left="1080"/>
        <w:jc w:val="both"/>
        <w:rPr>
          <w:del w:id="628" w:author="Maja Zaloznik" w:date="2016-11-14T13:08:00Z"/>
        </w:rPr>
      </w:pPr>
    </w:p>
    <w:p w:rsidR="00D83F9C" w:rsidDel="0079069A" w:rsidRDefault="00D83F9C">
      <w:pPr>
        <w:pStyle w:val="ListParagraph"/>
        <w:widowControl/>
        <w:numPr>
          <w:ilvl w:val="1"/>
          <w:numId w:val="1"/>
        </w:numPr>
        <w:jc w:val="both"/>
        <w:rPr>
          <w:del w:id="629" w:author="Maja Zaloznik" w:date="2016-11-14T12:40:00Z"/>
        </w:rPr>
        <w:pPrChange w:id="630" w:author="Maja Zaloznik" w:date="2016-11-14T11:12:00Z">
          <w:pPr>
            <w:pStyle w:val="ListParagraph"/>
            <w:widowControl/>
            <w:numPr>
              <w:ilvl w:val="1"/>
              <w:numId w:val="45"/>
            </w:numPr>
            <w:tabs>
              <w:tab w:val="num" w:pos="1440"/>
            </w:tabs>
            <w:ind w:left="1440" w:hanging="360"/>
            <w:jc w:val="both"/>
          </w:pPr>
        </w:pPrChange>
      </w:pPr>
      <w:del w:id="631" w:author="Maja Zaloznik" w:date="2016-11-14T12:40:00Z">
        <w:r w:rsidDel="0079069A">
          <w:delText xml:space="preserve">Do you </w:delText>
        </w:r>
        <w:r w:rsidR="00606049" w:rsidDel="0079069A">
          <w:delText xml:space="preserve">have no land (owned or rented) </w:delText>
        </w:r>
        <w:r w:rsidR="00606049" w:rsidRPr="00606049" w:rsidDel="0079069A">
          <w:rPr>
            <w:b/>
            <w:i/>
          </w:rPr>
          <w:delText>and</w:delText>
        </w:r>
        <w:r w:rsidR="00606049" w:rsidDel="0079069A">
          <w:delText xml:space="preserve"> </w:delText>
        </w:r>
        <w:r w:rsidR="0051379B" w:rsidDel="0079069A">
          <w:delText>work for wages</w:delText>
        </w:r>
        <w:r w:rsidR="00606049" w:rsidDel="0079069A">
          <w:delText>?</w:delText>
        </w:r>
      </w:del>
    </w:p>
    <w:p w:rsidR="0063061D" w:rsidDel="0079069A" w:rsidRDefault="0063061D" w:rsidP="00D83F9C">
      <w:pPr>
        <w:ind w:left="1080"/>
        <w:jc w:val="both"/>
        <w:rPr>
          <w:del w:id="632" w:author="Maja Zaloznik" w:date="2016-11-14T12:40:00Z"/>
        </w:rPr>
      </w:pPr>
      <w:del w:id="633" w:author="Maja Zaloznik" w:date="2016-11-14T12:40:00Z">
        <w:r w:rsidDel="0079069A">
          <w:delText xml:space="preserve">Yes </w:delText>
        </w:r>
      </w:del>
    </w:p>
    <w:p w:rsidR="00D83F9C" w:rsidDel="0079069A" w:rsidRDefault="00D83F9C" w:rsidP="00D83F9C">
      <w:pPr>
        <w:ind w:left="1080"/>
        <w:jc w:val="both"/>
        <w:rPr>
          <w:del w:id="634" w:author="Maja Zaloznik" w:date="2016-11-14T12:40:00Z"/>
        </w:rPr>
      </w:pPr>
      <w:del w:id="635" w:author="Maja Zaloznik" w:date="2016-11-14T12:40:00Z">
        <w:r w:rsidDel="0079069A">
          <w:delText>No</w:delText>
        </w:r>
      </w:del>
    </w:p>
    <w:p w:rsidR="00D83F9C" w:rsidDel="0079069A" w:rsidRDefault="00D83F9C" w:rsidP="00D83F9C">
      <w:pPr>
        <w:ind w:left="1080"/>
        <w:jc w:val="both"/>
        <w:rPr>
          <w:del w:id="636" w:author="Maja Zaloznik" w:date="2016-11-14T12:40:00Z"/>
        </w:rPr>
      </w:pPr>
    </w:p>
    <w:p w:rsidR="0051379B" w:rsidDel="0079069A" w:rsidRDefault="00606049" w:rsidP="0051379B">
      <w:pPr>
        <w:ind w:left="1080"/>
        <w:jc w:val="both"/>
        <w:rPr>
          <w:del w:id="637" w:author="Maja Zaloznik" w:date="2016-11-14T12:40:00Z"/>
        </w:rPr>
      </w:pPr>
      <w:del w:id="638" w:author="Maja Zaloznik" w:date="2016-11-14T12:40:00Z">
        <w:r w:rsidDel="0079069A">
          <w:delText>If you work for wages (YES to 8d</w:delText>
        </w:r>
        <w:r w:rsidR="0051379B" w:rsidDel="0079069A">
          <w:delText>), please say what kind of work you do. (You can answer yes to both)</w:delText>
        </w:r>
      </w:del>
    </w:p>
    <w:p w:rsidR="0051379B" w:rsidDel="0079069A" w:rsidRDefault="00606049" w:rsidP="0051379B">
      <w:pPr>
        <w:ind w:left="1080"/>
        <w:jc w:val="both"/>
        <w:rPr>
          <w:del w:id="639" w:author="Maja Zaloznik" w:date="2016-11-14T12:40:00Z"/>
        </w:rPr>
      </w:pPr>
      <w:del w:id="640" w:author="Maja Zaloznik" w:date="2016-11-14T12:40:00Z">
        <w:r w:rsidDel="0079069A">
          <w:delText>8d</w:delText>
        </w:r>
        <w:r w:rsidR="0051379B" w:rsidDel="0079069A">
          <w:delText>(i).  Farm work on other people’s lands?  Yes/no</w:delText>
        </w:r>
      </w:del>
    </w:p>
    <w:p w:rsidR="0051379B" w:rsidDel="0079069A" w:rsidRDefault="00606049" w:rsidP="0051379B">
      <w:pPr>
        <w:ind w:left="1080"/>
        <w:jc w:val="both"/>
        <w:rPr>
          <w:del w:id="641" w:author="Maja Zaloznik" w:date="2016-11-14T12:40:00Z"/>
        </w:rPr>
      </w:pPr>
      <w:del w:id="642" w:author="Maja Zaloznik" w:date="2016-11-14T12:40:00Z">
        <w:r w:rsidDel="0079069A">
          <w:delText>8d</w:delText>
        </w:r>
        <w:r w:rsidR="0051379B" w:rsidDel="0079069A">
          <w:delText>(ii)  Some other kind of work?  What? _______</w:delText>
        </w:r>
      </w:del>
    </w:p>
    <w:p w:rsidR="002B4276" w:rsidDel="00ED3DDB" w:rsidRDefault="00037E11">
      <w:pPr>
        <w:pStyle w:val="ListParagraph"/>
        <w:rPr>
          <w:del w:id="643" w:author="Maja Zaloznik" w:date="2016-11-14T13:08:00Z"/>
        </w:rPr>
      </w:pPr>
      <w:del w:id="644" w:author="Maja Zaloznik" w:date="2016-11-14T13:08:00Z">
        <w:r w:rsidDel="00ED3DDB">
          <w:delText xml:space="preserve">_____________ </w:delText>
        </w:r>
      </w:del>
    </w:p>
    <w:p w:rsidR="002B4276" w:rsidDel="00ED3DDB" w:rsidRDefault="002B4276">
      <w:pPr>
        <w:pStyle w:val="ListParagraph"/>
        <w:rPr>
          <w:del w:id="645" w:author="Maja Zaloznik" w:date="2016-11-14T13:08:00Z"/>
        </w:rPr>
      </w:pPr>
    </w:p>
    <w:p w:rsidR="00166A31" w:rsidDel="004E2317" w:rsidRDefault="00166A31" w:rsidP="00166A31">
      <w:pPr>
        <w:jc w:val="both"/>
        <w:rPr>
          <w:del w:id="646" w:author="Maja Zaloznik" w:date="2016-11-14T12:35:00Z"/>
        </w:rPr>
      </w:pPr>
    </w:p>
    <w:p w:rsidR="002B4276" w:rsidDel="004E2317" w:rsidRDefault="00037E11" w:rsidP="00166A31">
      <w:pPr>
        <w:jc w:val="both"/>
        <w:rPr>
          <w:del w:id="647" w:author="Maja Zaloznik" w:date="2016-11-14T12:35:00Z"/>
          <w:moveFrom w:id="648" w:author="Maja Zaloznik" w:date="2016-11-14T11:57:00Z"/>
        </w:rPr>
      </w:pPr>
      <w:moveFromRangeStart w:id="649" w:author="Maja Zaloznik" w:date="2016-11-14T11:57:00Z" w:name="move466887978"/>
      <w:moveFrom w:id="650" w:author="Maja Zaloznik" w:date="2016-11-14T11:57:00Z">
        <w:del w:id="651" w:author="Maja Zaloznik" w:date="2016-11-14T12:35:00Z">
          <w:r w:rsidDel="004E2317">
            <w:delText>W</w:delText>
          </w:r>
          <w:r w:rsidR="00166A31" w:rsidDel="004E2317">
            <w:delText>e want to ask about</w:delText>
          </w:r>
          <w:r w:rsidDel="004E2317">
            <w:delText xml:space="preserve"> your expectations </w:delText>
          </w:r>
          <w:r w:rsidR="00166A31" w:rsidDel="004E2317">
            <w:delText xml:space="preserve">of </w:delText>
          </w:r>
          <w:r w:rsidDel="004E2317">
            <w:delText>children</w:delText>
          </w:r>
          <w:r w:rsidR="00166A31" w:rsidDel="004E2317">
            <w:delText xml:space="preserve"> or grandchildre</w:delText>
          </w:r>
          <w:r w:rsidR="0063061D" w:rsidDel="004E2317">
            <w:delText>n who are school age or younger</w:delText>
          </w:r>
          <w:r w:rsidR="00166A31" w:rsidDel="004E2317">
            <w:delText xml:space="preserve">. </w:delText>
          </w:r>
        </w:del>
      </w:moveFrom>
    </w:p>
    <w:p w:rsidR="00166A31" w:rsidDel="004E2317" w:rsidRDefault="00166A31">
      <w:pPr>
        <w:pStyle w:val="ListParagraph"/>
        <w:numPr>
          <w:ilvl w:val="0"/>
          <w:numId w:val="1"/>
        </w:numPr>
        <w:jc w:val="both"/>
        <w:rPr>
          <w:del w:id="652" w:author="Maja Zaloznik" w:date="2016-11-14T12:35:00Z"/>
          <w:moveFrom w:id="653" w:author="Maja Zaloznik" w:date="2016-11-14T11:57:00Z"/>
        </w:rPr>
        <w:pPrChange w:id="654" w:author="Maja Zaloznik" w:date="2016-11-14T11:12:00Z">
          <w:pPr>
            <w:pStyle w:val="ListParagraph"/>
            <w:numPr>
              <w:numId w:val="45"/>
            </w:numPr>
            <w:tabs>
              <w:tab w:val="num" w:pos="900"/>
            </w:tabs>
            <w:ind w:left="900" w:hanging="360"/>
            <w:jc w:val="both"/>
          </w:pPr>
        </w:pPrChange>
      </w:pPr>
      <w:moveFrom w:id="655" w:author="Maja Zaloznik" w:date="2016-11-14T11:57:00Z">
        <w:del w:id="656" w:author="Maja Zaloznik" w:date="2016-11-14T12:35:00Z">
          <w:r w:rsidDel="004E2317">
            <w:delText>Do you think that your young children will leave the village when they</w:delText>
          </w:r>
          <w:r w:rsidR="0063061D" w:rsidDel="004E2317">
            <w:delText xml:space="preserve"> are old enough to start</w:delText>
          </w:r>
          <w:r w:rsidDel="004E2317">
            <w:delText xml:space="preserve"> work</w:delText>
          </w:r>
          <w:r w:rsidR="0063061D" w:rsidDel="004E2317">
            <w:delText>ing</w:delText>
          </w:r>
          <w:r w:rsidDel="004E2317">
            <w:delText>?</w:delText>
          </w:r>
        </w:del>
      </w:moveFrom>
    </w:p>
    <w:p w:rsidR="00166A31" w:rsidDel="004E2317" w:rsidRDefault="00166A31" w:rsidP="00166A31">
      <w:pPr>
        <w:jc w:val="both"/>
        <w:rPr>
          <w:del w:id="657" w:author="Maja Zaloznik" w:date="2016-11-14T12:35:00Z"/>
          <w:moveFrom w:id="658" w:author="Maja Zaloznik" w:date="2016-11-14T11:57:00Z"/>
        </w:rPr>
      </w:pPr>
      <w:moveFrom w:id="659" w:author="Maja Zaloznik" w:date="2016-11-14T11:57:00Z">
        <w:del w:id="660" w:author="Maja Zaloznik" w:date="2016-11-14T12:35:00Z">
          <w:r w:rsidDel="004E2317">
            <w:delText>a) Yes</w:delText>
          </w:r>
        </w:del>
      </w:moveFrom>
    </w:p>
    <w:p w:rsidR="00166A31" w:rsidDel="004E2317" w:rsidRDefault="00166A31" w:rsidP="00166A31">
      <w:pPr>
        <w:jc w:val="both"/>
        <w:rPr>
          <w:del w:id="661" w:author="Maja Zaloznik" w:date="2016-11-14T12:35:00Z"/>
          <w:moveFrom w:id="662" w:author="Maja Zaloznik" w:date="2016-11-14T11:57:00Z"/>
        </w:rPr>
      </w:pPr>
      <w:moveFrom w:id="663" w:author="Maja Zaloznik" w:date="2016-11-14T11:57:00Z">
        <w:del w:id="664" w:author="Maja Zaloznik" w:date="2016-11-14T12:35:00Z">
          <w:r w:rsidDel="004E2317">
            <w:delText>b) No</w:delText>
          </w:r>
        </w:del>
      </w:moveFrom>
    </w:p>
    <w:p w:rsidR="00166A31" w:rsidDel="004E2317" w:rsidRDefault="00166A31" w:rsidP="00166A31">
      <w:pPr>
        <w:jc w:val="both"/>
        <w:rPr>
          <w:del w:id="665" w:author="Maja Zaloznik" w:date="2016-11-14T12:35:00Z"/>
          <w:moveFrom w:id="666" w:author="Maja Zaloznik" w:date="2016-11-14T11:57:00Z"/>
        </w:rPr>
      </w:pPr>
      <w:moveFrom w:id="667" w:author="Maja Zaloznik" w:date="2016-11-14T11:57:00Z">
        <w:del w:id="668" w:author="Maja Zaloznik" w:date="2016-11-14T12:35:00Z">
          <w:r w:rsidDel="004E2317">
            <w:delText>c) Don’t know</w:delText>
          </w:r>
        </w:del>
      </w:moveFrom>
    </w:p>
    <w:p w:rsidR="00166A31" w:rsidDel="00ED3DDB" w:rsidRDefault="00166A31" w:rsidP="00166A31">
      <w:pPr>
        <w:jc w:val="both"/>
        <w:rPr>
          <w:del w:id="669" w:author="Maja Zaloznik" w:date="2016-11-14T13:08:00Z"/>
          <w:moveFrom w:id="670" w:author="Maja Zaloznik" w:date="2016-11-14T11:57:00Z"/>
        </w:rPr>
      </w:pPr>
      <w:moveFrom w:id="671" w:author="Maja Zaloznik" w:date="2016-11-14T11:57:00Z">
        <w:del w:id="672" w:author="Maja Zaloznik" w:date="2016-11-14T13:08:00Z">
          <w:r w:rsidDel="00ED3DDB">
            <w:delText xml:space="preserve">d) not applicable </w:delText>
          </w:r>
        </w:del>
      </w:moveFrom>
    </w:p>
    <w:p w:rsidR="004D3CBD" w:rsidDel="00ED3DDB" w:rsidRDefault="004D3CBD" w:rsidP="00166A31">
      <w:pPr>
        <w:jc w:val="both"/>
        <w:rPr>
          <w:del w:id="673" w:author="Maja Zaloznik" w:date="2016-11-14T13:08:00Z"/>
          <w:moveFrom w:id="674" w:author="Maja Zaloznik" w:date="2016-11-14T11:57:00Z"/>
        </w:rPr>
      </w:pPr>
    </w:p>
    <w:p w:rsidR="00166A31" w:rsidDel="00ED3DDB" w:rsidRDefault="0063061D">
      <w:pPr>
        <w:pStyle w:val="ListParagraph"/>
        <w:numPr>
          <w:ilvl w:val="0"/>
          <w:numId w:val="1"/>
        </w:numPr>
        <w:jc w:val="both"/>
        <w:rPr>
          <w:del w:id="675" w:author="Maja Zaloznik" w:date="2016-11-14T13:08:00Z"/>
          <w:moveFrom w:id="676" w:author="Maja Zaloznik" w:date="2016-11-14T11:57:00Z"/>
        </w:rPr>
        <w:pPrChange w:id="677" w:author="Maja Zaloznik" w:date="2016-11-14T11:12:00Z">
          <w:pPr>
            <w:pStyle w:val="ListParagraph"/>
            <w:numPr>
              <w:numId w:val="45"/>
            </w:numPr>
            <w:tabs>
              <w:tab w:val="num" w:pos="900"/>
            </w:tabs>
            <w:ind w:left="900" w:hanging="360"/>
            <w:jc w:val="both"/>
          </w:pPr>
        </w:pPrChange>
      </w:pPr>
      <w:moveFrom w:id="678" w:author="Maja Zaloznik" w:date="2016-11-14T11:57:00Z">
        <w:del w:id="679" w:author="Maja Zaloznik" w:date="2016-11-14T13:08:00Z">
          <w:r w:rsidDel="00ED3DDB">
            <w:delText>Would you encourage them to l</w:delText>
          </w:r>
          <w:r w:rsidR="00166A31" w:rsidDel="00ED3DDB">
            <w:delText>eave the village when they</w:delText>
          </w:r>
          <w:r w:rsidDel="00ED3DDB">
            <w:delText xml:space="preserve"> are old enough to start working</w:delText>
          </w:r>
          <w:r w:rsidR="00166A31" w:rsidDel="00ED3DDB">
            <w:delText>?</w:delText>
          </w:r>
        </w:del>
      </w:moveFrom>
    </w:p>
    <w:p w:rsidR="00166A31" w:rsidDel="00ED3DDB" w:rsidRDefault="00166A31" w:rsidP="00166A31">
      <w:pPr>
        <w:jc w:val="both"/>
        <w:rPr>
          <w:del w:id="680" w:author="Maja Zaloznik" w:date="2016-11-14T13:08:00Z"/>
          <w:moveFrom w:id="681" w:author="Maja Zaloznik" w:date="2016-11-14T11:57:00Z"/>
        </w:rPr>
      </w:pPr>
      <w:moveFrom w:id="682" w:author="Maja Zaloznik" w:date="2016-11-14T11:57:00Z">
        <w:del w:id="683" w:author="Maja Zaloznik" w:date="2016-11-14T13:08:00Z">
          <w:r w:rsidDel="00ED3DDB">
            <w:delText>a) Yes</w:delText>
          </w:r>
        </w:del>
      </w:moveFrom>
    </w:p>
    <w:p w:rsidR="00166A31" w:rsidDel="00ED3DDB" w:rsidRDefault="00166A31" w:rsidP="00166A31">
      <w:pPr>
        <w:jc w:val="both"/>
        <w:rPr>
          <w:del w:id="684" w:author="Maja Zaloznik" w:date="2016-11-14T13:08:00Z"/>
          <w:moveFrom w:id="685" w:author="Maja Zaloznik" w:date="2016-11-14T11:57:00Z"/>
        </w:rPr>
      </w:pPr>
      <w:moveFrom w:id="686" w:author="Maja Zaloznik" w:date="2016-11-14T11:57:00Z">
        <w:del w:id="687" w:author="Maja Zaloznik" w:date="2016-11-14T13:08:00Z">
          <w:r w:rsidDel="00ED3DDB">
            <w:delText>b) No</w:delText>
          </w:r>
        </w:del>
      </w:moveFrom>
    </w:p>
    <w:p w:rsidR="00166A31" w:rsidDel="00ED3DDB" w:rsidRDefault="00166A31" w:rsidP="00166A31">
      <w:pPr>
        <w:jc w:val="both"/>
        <w:rPr>
          <w:del w:id="688" w:author="Maja Zaloznik" w:date="2016-11-14T13:08:00Z"/>
          <w:moveFrom w:id="689" w:author="Maja Zaloznik" w:date="2016-11-14T11:57:00Z"/>
        </w:rPr>
      </w:pPr>
      <w:moveFrom w:id="690" w:author="Maja Zaloznik" w:date="2016-11-14T11:57:00Z">
        <w:del w:id="691" w:author="Maja Zaloznik" w:date="2016-11-14T13:08:00Z">
          <w:r w:rsidDel="00ED3DDB">
            <w:delText>c) Don’t know</w:delText>
          </w:r>
        </w:del>
      </w:moveFrom>
    </w:p>
    <w:p w:rsidR="00166A31" w:rsidDel="00ED3DDB" w:rsidRDefault="00166A31" w:rsidP="00166A31">
      <w:pPr>
        <w:jc w:val="both"/>
        <w:rPr>
          <w:del w:id="692" w:author="Maja Zaloznik" w:date="2016-11-14T13:08:00Z"/>
          <w:moveFrom w:id="693" w:author="Maja Zaloznik" w:date="2016-11-14T11:57:00Z"/>
        </w:rPr>
      </w:pPr>
      <w:moveFrom w:id="694" w:author="Maja Zaloznik" w:date="2016-11-14T11:57:00Z">
        <w:del w:id="695" w:author="Maja Zaloznik" w:date="2016-11-14T13:08:00Z">
          <w:r w:rsidDel="00ED3DDB">
            <w:delText xml:space="preserve">d) not applicable </w:delText>
          </w:r>
        </w:del>
      </w:moveFrom>
    </w:p>
    <w:p w:rsidR="00166A31" w:rsidDel="00ED3DDB" w:rsidRDefault="00166A31" w:rsidP="00166A31">
      <w:pPr>
        <w:jc w:val="both"/>
        <w:rPr>
          <w:del w:id="696" w:author="Maja Zaloznik" w:date="2016-11-14T13:08:00Z"/>
          <w:moveFrom w:id="697" w:author="Maja Zaloznik" w:date="2016-11-14T11:57:00Z"/>
        </w:rPr>
      </w:pPr>
    </w:p>
    <w:p w:rsidR="002B4276" w:rsidDel="00ED3DDB" w:rsidRDefault="00166A31">
      <w:pPr>
        <w:pStyle w:val="ListParagraph"/>
        <w:numPr>
          <w:ilvl w:val="0"/>
          <w:numId w:val="1"/>
        </w:numPr>
        <w:jc w:val="both"/>
        <w:rPr>
          <w:del w:id="698" w:author="Maja Zaloznik" w:date="2016-11-14T13:08:00Z"/>
          <w:moveFrom w:id="699" w:author="Maja Zaloznik" w:date="2016-11-14T11:57:00Z"/>
        </w:rPr>
        <w:pPrChange w:id="700" w:author="Maja Zaloznik" w:date="2016-11-14T11:12:00Z">
          <w:pPr>
            <w:pStyle w:val="ListParagraph"/>
            <w:numPr>
              <w:numId w:val="45"/>
            </w:numPr>
            <w:tabs>
              <w:tab w:val="num" w:pos="900"/>
            </w:tabs>
            <w:ind w:left="900" w:hanging="360"/>
            <w:jc w:val="both"/>
          </w:pPr>
        </w:pPrChange>
      </w:pPr>
      <w:moveFrom w:id="701" w:author="Maja Zaloznik" w:date="2016-11-14T11:57:00Z">
        <w:del w:id="702" w:author="Maja Zaloznik" w:date="2016-11-14T13:08:00Z">
          <w:r w:rsidDel="00ED3DDB">
            <w:delText xml:space="preserve">Do you think that your young grandchildren will leave the village when they </w:delText>
          </w:r>
          <w:r w:rsidR="0063061D" w:rsidDel="00ED3DDB">
            <w:delText>are old enough to look for</w:delText>
          </w:r>
          <w:r w:rsidDel="00ED3DDB">
            <w:delText xml:space="preserve"> work?</w:delText>
          </w:r>
        </w:del>
      </w:moveFrom>
    </w:p>
    <w:p w:rsidR="00166A31" w:rsidDel="00ED3DDB" w:rsidRDefault="00166A31" w:rsidP="00166A31">
      <w:pPr>
        <w:jc w:val="both"/>
        <w:rPr>
          <w:del w:id="703" w:author="Maja Zaloznik" w:date="2016-11-14T13:08:00Z"/>
          <w:moveFrom w:id="704" w:author="Maja Zaloznik" w:date="2016-11-14T11:57:00Z"/>
        </w:rPr>
      </w:pPr>
      <w:moveFrom w:id="705" w:author="Maja Zaloznik" w:date="2016-11-14T11:57:00Z">
        <w:del w:id="706" w:author="Maja Zaloznik" w:date="2016-11-14T13:08:00Z">
          <w:r w:rsidDel="00ED3DDB">
            <w:delText>a) Yes</w:delText>
          </w:r>
        </w:del>
      </w:moveFrom>
    </w:p>
    <w:p w:rsidR="00166A31" w:rsidDel="00ED3DDB" w:rsidRDefault="00166A31" w:rsidP="00166A31">
      <w:pPr>
        <w:jc w:val="both"/>
        <w:rPr>
          <w:del w:id="707" w:author="Maja Zaloznik" w:date="2016-11-14T13:08:00Z"/>
          <w:moveFrom w:id="708" w:author="Maja Zaloznik" w:date="2016-11-14T11:57:00Z"/>
        </w:rPr>
      </w:pPr>
      <w:moveFrom w:id="709" w:author="Maja Zaloznik" w:date="2016-11-14T11:57:00Z">
        <w:del w:id="710" w:author="Maja Zaloznik" w:date="2016-11-14T13:08:00Z">
          <w:r w:rsidDel="00ED3DDB">
            <w:delText>b) No</w:delText>
          </w:r>
        </w:del>
      </w:moveFrom>
    </w:p>
    <w:p w:rsidR="00166A31" w:rsidDel="00ED3DDB" w:rsidRDefault="00166A31" w:rsidP="00166A31">
      <w:pPr>
        <w:jc w:val="both"/>
        <w:rPr>
          <w:del w:id="711" w:author="Maja Zaloznik" w:date="2016-11-14T13:08:00Z"/>
          <w:moveFrom w:id="712" w:author="Maja Zaloznik" w:date="2016-11-14T11:57:00Z"/>
        </w:rPr>
      </w:pPr>
      <w:moveFrom w:id="713" w:author="Maja Zaloznik" w:date="2016-11-14T11:57:00Z">
        <w:del w:id="714" w:author="Maja Zaloznik" w:date="2016-11-14T13:08:00Z">
          <w:r w:rsidDel="00ED3DDB">
            <w:delText>c) Don’t know</w:delText>
          </w:r>
        </w:del>
      </w:moveFrom>
    </w:p>
    <w:p w:rsidR="00166A31" w:rsidDel="00ED3DDB" w:rsidRDefault="00166A31" w:rsidP="00166A31">
      <w:pPr>
        <w:jc w:val="both"/>
        <w:rPr>
          <w:del w:id="715" w:author="Maja Zaloznik" w:date="2016-11-14T13:08:00Z"/>
          <w:moveFrom w:id="716" w:author="Maja Zaloznik" w:date="2016-11-14T11:57:00Z"/>
        </w:rPr>
      </w:pPr>
      <w:moveFrom w:id="717" w:author="Maja Zaloznik" w:date="2016-11-14T11:57:00Z">
        <w:del w:id="718" w:author="Maja Zaloznik" w:date="2016-11-14T13:08:00Z">
          <w:r w:rsidDel="00ED3DDB">
            <w:delText xml:space="preserve">d) not applicable </w:delText>
          </w:r>
        </w:del>
      </w:moveFrom>
    </w:p>
    <w:p w:rsidR="004D3CBD" w:rsidDel="00ED3DDB" w:rsidRDefault="004D3CBD" w:rsidP="00166A31">
      <w:pPr>
        <w:jc w:val="both"/>
        <w:rPr>
          <w:del w:id="719" w:author="Maja Zaloznik" w:date="2016-11-14T13:08:00Z"/>
          <w:moveFrom w:id="720" w:author="Maja Zaloznik" w:date="2016-11-14T11:57:00Z"/>
        </w:rPr>
      </w:pPr>
    </w:p>
    <w:p w:rsidR="00193C2C" w:rsidDel="00ED3DDB" w:rsidRDefault="00193C2C">
      <w:pPr>
        <w:pStyle w:val="ListParagraph"/>
        <w:numPr>
          <w:ilvl w:val="0"/>
          <w:numId w:val="1"/>
        </w:numPr>
        <w:jc w:val="both"/>
        <w:rPr>
          <w:del w:id="721" w:author="Maja Zaloznik" w:date="2016-11-14T13:08:00Z"/>
          <w:moveFrom w:id="722" w:author="Maja Zaloznik" w:date="2016-11-14T11:57:00Z"/>
        </w:rPr>
        <w:pPrChange w:id="723" w:author="Maja Zaloznik" w:date="2016-11-14T11:12:00Z">
          <w:pPr>
            <w:pStyle w:val="ListParagraph"/>
            <w:numPr>
              <w:numId w:val="45"/>
            </w:numPr>
            <w:tabs>
              <w:tab w:val="num" w:pos="900"/>
            </w:tabs>
            <w:ind w:left="900" w:hanging="360"/>
            <w:jc w:val="both"/>
          </w:pPr>
        </w:pPrChange>
      </w:pPr>
      <w:bookmarkStart w:id="724" w:name="_Ref466885996"/>
      <w:moveFrom w:id="725" w:author="Maja Zaloznik" w:date="2016-11-14T11:57:00Z">
        <w:del w:id="726" w:author="Maja Zaloznik" w:date="2016-11-14T13:08:00Z">
          <w:r w:rsidDel="00ED3DDB">
            <w:delText>Would you encourage them to leave the village when they look for work?</w:delText>
          </w:r>
          <w:bookmarkEnd w:id="724"/>
        </w:del>
      </w:moveFrom>
    </w:p>
    <w:p w:rsidR="00193C2C" w:rsidDel="00ED3DDB" w:rsidRDefault="00193C2C" w:rsidP="00193C2C">
      <w:pPr>
        <w:jc w:val="both"/>
        <w:rPr>
          <w:del w:id="727" w:author="Maja Zaloznik" w:date="2016-11-14T13:08:00Z"/>
          <w:moveFrom w:id="728" w:author="Maja Zaloznik" w:date="2016-11-14T11:57:00Z"/>
        </w:rPr>
      </w:pPr>
      <w:moveFrom w:id="729" w:author="Maja Zaloznik" w:date="2016-11-14T11:57:00Z">
        <w:del w:id="730" w:author="Maja Zaloznik" w:date="2016-11-14T13:08:00Z">
          <w:r w:rsidDel="00ED3DDB">
            <w:delText>a) Yes</w:delText>
          </w:r>
        </w:del>
      </w:moveFrom>
    </w:p>
    <w:p w:rsidR="00193C2C" w:rsidDel="00ED3DDB" w:rsidRDefault="00193C2C" w:rsidP="00193C2C">
      <w:pPr>
        <w:jc w:val="both"/>
        <w:rPr>
          <w:del w:id="731" w:author="Maja Zaloznik" w:date="2016-11-14T13:08:00Z"/>
          <w:moveFrom w:id="732" w:author="Maja Zaloznik" w:date="2016-11-14T11:57:00Z"/>
        </w:rPr>
      </w:pPr>
      <w:moveFrom w:id="733" w:author="Maja Zaloznik" w:date="2016-11-14T11:57:00Z">
        <w:del w:id="734" w:author="Maja Zaloznik" w:date="2016-11-14T13:08:00Z">
          <w:r w:rsidDel="00ED3DDB">
            <w:delText>b) No</w:delText>
          </w:r>
        </w:del>
      </w:moveFrom>
    </w:p>
    <w:p w:rsidR="00193C2C" w:rsidDel="00ED3DDB" w:rsidRDefault="00193C2C" w:rsidP="00193C2C">
      <w:pPr>
        <w:jc w:val="both"/>
        <w:rPr>
          <w:del w:id="735" w:author="Maja Zaloznik" w:date="2016-11-14T13:08:00Z"/>
          <w:moveFrom w:id="736" w:author="Maja Zaloznik" w:date="2016-11-14T11:57:00Z"/>
        </w:rPr>
      </w:pPr>
      <w:moveFrom w:id="737" w:author="Maja Zaloznik" w:date="2016-11-14T11:57:00Z">
        <w:del w:id="738" w:author="Maja Zaloznik" w:date="2016-11-14T13:08:00Z">
          <w:r w:rsidDel="00ED3DDB">
            <w:delText>c) Don’t know</w:delText>
          </w:r>
        </w:del>
      </w:moveFrom>
    </w:p>
    <w:p w:rsidR="00193C2C" w:rsidDel="00ED3DDB" w:rsidRDefault="00193C2C" w:rsidP="00193C2C">
      <w:pPr>
        <w:jc w:val="both"/>
        <w:rPr>
          <w:del w:id="739" w:author="Maja Zaloznik" w:date="2016-11-14T13:08:00Z"/>
          <w:moveFrom w:id="740" w:author="Maja Zaloznik" w:date="2016-11-14T11:57:00Z"/>
        </w:rPr>
      </w:pPr>
      <w:moveFrom w:id="741" w:author="Maja Zaloznik" w:date="2016-11-14T11:57:00Z">
        <w:del w:id="742" w:author="Maja Zaloznik" w:date="2016-11-14T13:08:00Z">
          <w:r w:rsidDel="00ED3DDB">
            <w:delText xml:space="preserve">d) not applicable </w:delText>
          </w:r>
        </w:del>
      </w:moveFrom>
    </w:p>
    <w:moveFromRangeEnd w:id="649"/>
    <w:p w:rsidR="00166A31" w:rsidDel="00ED3DDB" w:rsidRDefault="00166A31">
      <w:pPr>
        <w:pStyle w:val="ListParagraph"/>
        <w:ind w:left="567"/>
        <w:jc w:val="both"/>
        <w:rPr>
          <w:del w:id="743" w:author="Maja Zaloznik" w:date="2016-11-14T13:08:00Z"/>
        </w:rPr>
      </w:pPr>
    </w:p>
    <w:p w:rsidR="002B4276" w:rsidDel="002530EA" w:rsidRDefault="0063061D" w:rsidP="002530EA">
      <w:pPr>
        <w:pStyle w:val="ListParagraph"/>
        <w:ind w:left="540"/>
        <w:jc w:val="both"/>
        <w:rPr>
          <w:del w:id="744" w:author="Maja Zaloznik" w:date="2016-11-14T12:41:00Z"/>
        </w:rPr>
      </w:pPr>
      <w:del w:id="745" w:author="Maja Zaloznik" w:date="2016-11-14T12:41:00Z">
        <w:r w:rsidRPr="0063061D" w:rsidDel="002530EA">
          <w:rPr>
            <w:b/>
          </w:rPr>
          <w:delText xml:space="preserve">For anyone who </w:delText>
        </w:r>
        <w:r w:rsidR="00CD5A70" w:rsidDel="002530EA">
          <w:rPr>
            <w:b/>
          </w:rPr>
          <w:delText xml:space="preserve">has </w:delText>
        </w:r>
        <w:r w:rsidRPr="0063061D" w:rsidDel="002530EA">
          <w:rPr>
            <w:b/>
          </w:rPr>
          <w:delText>answer</w:delText>
        </w:r>
        <w:r w:rsidR="00CD5A70" w:rsidDel="002530EA">
          <w:rPr>
            <w:b/>
          </w:rPr>
          <w:delText>ed</w:delText>
        </w:r>
        <w:r w:rsidRPr="0063061D" w:rsidDel="002530EA">
          <w:rPr>
            <w:b/>
          </w:rPr>
          <w:delText xml:space="preserve"> NO to question 8a and 8b this is the </w:delText>
        </w:r>
        <w:r w:rsidR="00037E11" w:rsidRPr="0063061D" w:rsidDel="002530EA">
          <w:rPr>
            <w:b/>
          </w:rPr>
          <w:delText xml:space="preserve">END OF </w:delText>
        </w:r>
        <w:r w:rsidR="00037E11" w:rsidRPr="003B33B3" w:rsidDel="002530EA">
          <w:rPr>
            <w:b/>
          </w:rPr>
          <w:delText xml:space="preserve">SURVEY. </w:delText>
        </w:r>
        <w:r w:rsidR="003B33B3" w:rsidRPr="003B33B3" w:rsidDel="002530EA">
          <w:rPr>
            <w:b/>
          </w:rPr>
          <w:delText>Thank you</w:delText>
        </w:r>
        <w:r w:rsidR="00952053" w:rsidDel="002530EA">
          <w:rPr>
            <w:b/>
          </w:rPr>
          <w:delText xml:space="preserve">.  </w:delText>
        </w:r>
      </w:del>
    </w:p>
    <w:p w:rsidR="00A94FBC" w:rsidDel="002530EA" w:rsidRDefault="00A94FBC">
      <w:pPr>
        <w:pStyle w:val="ListParagraph"/>
        <w:ind w:left="540"/>
        <w:jc w:val="both"/>
        <w:rPr>
          <w:del w:id="746" w:author="Maja Zaloznik" w:date="2016-11-14T12:41:00Z"/>
        </w:rPr>
        <w:pPrChange w:id="747" w:author="Maja Zaloznik" w:date="2016-11-14T12:41:00Z">
          <w:pPr>
            <w:pStyle w:val="ListParagraph"/>
            <w:ind w:left="0"/>
            <w:jc w:val="both"/>
          </w:pPr>
        </w:pPrChange>
      </w:pPr>
    </w:p>
    <w:p w:rsidR="002B4276" w:rsidRPr="00A94FBC" w:rsidDel="002530EA" w:rsidRDefault="007A6CB3" w:rsidP="002530EA">
      <w:pPr>
        <w:pStyle w:val="ListParagraph"/>
        <w:ind w:left="540"/>
        <w:jc w:val="both"/>
        <w:rPr>
          <w:del w:id="748" w:author="Maja Zaloznik" w:date="2016-11-14T12:41:00Z"/>
          <w:b/>
        </w:rPr>
      </w:pPr>
      <w:del w:id="749" w:author="Maja Zaloznik" w:date="2016-11-14T12:41:00Z">
        <w:r w:rsidDel="002530EA">
          <w:rPr>
            <w:b/>
          </w:rPr>
          <w:delText xml:space="preserve">Anyone who </w:delText>
        </w:r>
        <w:r w:rsidR="00CD5A70" w:rsidDel="002530EA">
          <w:rPr>
            <w:b/>
          </w:rPr>
          <w:delText>has answered YES to Q8a (they own or rent land AND manage</w:delText>
        </w:r>
        <w:r w:rsidDel="002530EA">
          <w:rPr>
            <w:b/>
          </w:rPr>
          <w:delText>/farm</w:delText>
        </w:r>
        <w:r w:rsidR="00CD5A70" w:rsidDel="002530EA">
          <w:rPr>
            <w:b/>
          </w:rPr>
          <w:delText xml:space="preserve"> it themselves)</w:delText>
        </w:r>
        <w:r w:rsidR="003B33B3" w:rsidDel="002530EA">
          <w:rPr>
            <w:b/>
          </w:rPr>
          <w:delText xml:space="preserve"> should</w:delText>
        </w:r>
        <w:r w:rsidR="00A94FBC" w:rsidRPr="00A94FBC" w:rsidDel="002530EA">
          <w:rPr>
            <w:b/>
          </w:rPr>
          <w:delText xml:space="preserve"> skip Q</w:delText>
        </w:r>
      </w:del>
      <w:del w:id="750" w:author="Maja Zaloznik" w:date="2016-11-14T11:24:00Z">
        <w:r w:rsidR="00A94FBC" w:rsidRPr="00A94FBC" w:rsidDel="005313ED">
          <w:rPr>
            <w:b/>
          </w:rPr>
          <w:delText>1</w:delText>
        </w:r>
        <w:r w:rsidR="00952053" w:rsidDel="005313ED">
          <w:rPr>
            <w:b/>
          </w:rPr>
          <w:delText>3</w:delText>
        </w:r>
      </w:del>
      <w:del w:id="751" w:author="Maja Zaloznik" w:date="2016-11-14T12:41:00Z">
        <w:r w:rsidR="00A94FBC" w:rsidDel="002530EA">
          <w:rPr>
            <w:b/>
          </w:rPr>
          <w:delText xml:space="preserve"> and Q1</w:delText>
        </w:r>
        <w:r w:rsidR="00952053" w:rsidDel="002530EA">
          <w:rPr>
            <w:b/>
          </w:rPr>
          <w:delText>4</w:delText>
        </w:r>
        <w:r w:rsidR="004165CC" w:rsidDel="002530EA">
          <w:rPr>
            <w:b/>
          </w:rPr>
          <w:delText xml:space="preserve"> and go straight to Module 2</w:delText>
        </w:r>
        <w:r w:rsidR="00A94FBC" w:rsidRPr="00A94FBC" w:rsidDel="002530EA">
          <w:rPr>
            <w:b/>
          </w:rPr>
          <w:delText>.</w:delText>
        </w:r>
      </w:del>
    </w:p>
    <w:p w:rsidR="002B4276" w:rsidDel="002530EA" w:rsidRDefault="002B4276">
      <w:pPr>
        <w:pStyle w:val="ListParagraph"/>
        <w:ind w:left="540"/>
        <w:jc w:val="both"/>
        <w:rPr>
          <w:del w:id="752" w:author="Maja Zaloznik" w:date="2016-11-14T12:41:00Z"/>
        </w:rPr>
        <w:pPrChange w:id="753" w:author="Maja Zaloznik" w:date="2016-11-14T12:41:00Z">
          <w:pPr>
            <w:pStyle w:val="ListParagraph"/>
            <w:ind w:left="0"/>
            <w:jc w:val="both"/>
          </w:pPr>
        </w:pPrChange>
      </w:pPr>
    </w:p>
    <w:p w:rsidR="00A94FBC" w:rsidRPr="00952053" w:rsidDel="00ED3DDB" w:rsidRDefault="00A94FBC">
      <w:pPr>
        <w:pStyle w:val="ListParagraph"/>
        <w:ind w:left="540"/>
        <w:jc w:val="both"/>
        <w:rPr>
          <w:del w:id="754" w:author="Maja Zaloznik" w:date="2016-11-14T13:08:00Z"/>
          <w:b/>
        </w:rPr>
        <w:pPrChange w:id="755" w:author="Maja Zaloznik" w:date="2016-11-14T12:41:00Z">
          <w:pPr>
            <w:ind w:left="540"/>
            <w:jc w:val="both"/>
          </w:pPr>
        </w:pPrChange>
      </w:pPr>
      <w:del w:id="756" w:author="Maja Zaloznik" w:date="2016-11-14T12:41:00Z">
        <w:r w:rsidRPr="00952053" w:rsidDel="002530EA">
          <w:rPr>
            <w:b/>
          </w:rPr>
          <w:delText xml:space="preserve">We have two </w:delText>
        </w:r>
        <w:r w:rsidR="00952053" w:rsidDel="002530EA">
          <w:rPr>
            <w:b/>
          </w:rPr>
          <w:delText xml:space="preserve">more </w:delText>
        </w:r>
        <w:r w:rsidRPr="00952053" w:rsidDel="002530EA">
          <w:rPr>
            <w:b/>
          </w:rPr>
          <w:delText xml:space="preserve">questions for people who do not manage/farm </w:delText>
        </w:r>
        <w:r w:rsidRPr="00952053" w:rsidDel="002530EA">
          <w:rPr>
            <w:b/>
            <w:i/>
            <w:u w:val="single"/>
          </w:rPr>
          <w:delText>any</w:delText>
        </w:r>
        <w:r w:rsidRPr="00952053" w:rsidDel="002530EA">
          <w:rPr>
            <w:b/>
          </w:rPr>
          <w:delText xml:space="preserve"> of the land they own, i.e. someone pays them rent.</w:delText>
        </w:r>
      </w:del>
    </w:p>
    <w:p w:rsidR="004165CC" w:rsidDel="00ED3DDB" w:rsidRDefault="004165CC" w:rsidP="00A94FBC">
      <w:pPr>
        <w:ind w:left="540"/>
        <w:jc w:val="both"/>
        <w:rPr>
          <w:del w:id="757" w:author="Maja Zaloznik" w:date="2016-11-14T13:08:00Z"/>
        </w:rPr>
      </w:pPr>
    </w:p>
    <w:p w:rsidR="00ED3DDB" w:rsidRDefault="00952053">
      <w:pPr>
        <w:pStyle w:val="ListParagraph"/>
        <w:numPr>
          <w:ilvl w:val="0"/>
          <w:numId w:val="1"/>
        </w:numPr>
        <w:jc w:val="both"/>
        <w:rPr>
          <w:ins w:id="758" w:author="Maja Zaloznik" w:date="2016-11-14T13:08:00Z"/>
        </w:rPr>
        <w:pPrChange w:id="759" w:author="Maja Zaloznik" w:date="2016-11-14T11:23:00Z">
          <w:pPr>
            <w:ind w:left="540"/>
            <w:jc w:val="both"/>
          </w:pPr>
        </w:pPrChange>
      </w:pPr>
      <w:bookmarkStart w:id="760" w:name="_Ref466886000"/>
      <w:del w:id="761" w:author="Maja Zaloznik" w:date="2016-11-14T11:23:00Z">
        <w:r w:rsidDel="005313ED">
          <w:delText>13</w:delText>
        </w:r>
        <w:r w:rsidR="004165CC" w:rsidDel="005313ED">
          <w:delText>.</w:delText>
        </w:r>
      </w:del>
      <w:r w:rsidR="004165CC">
        <w:t xml:space="preserve"> </w:t>
      </w:r>
      <w:ins w:id="762" w:author="Maja Zaloznik" w:date="2016-11-14T13:08:00Z">
        <w:r w:rsidR="00ED3DDB">
          <w:t xml:space="preserve">Were you in the past in charge of managing the </w:t>
        </w:r>
      </w:ins>
      <w:del w:id="763" w:author="Maja Zaloznik" w:date="2016-11-14T13:08:00Z">
        <w:r w:rsidR="00037E11" w:rsidDel="00ED3DDB">
          <w:delText>Did you use</w:delText>
        </w:r>
        <w:r w:rsidDel="00ED3DDB">
          <w:delText>d</w:delText>
        </w:r>
        <w:r w:rsidR="00037E11" w:rsidDel="00ED3DDB">
          <w:delText xml:space="preserve"> to manage your </w:delText>
        </w:r>
      </w:del>
      <w:ins w:id="764" w:author="Maja Zaloznik" w:date="2016-11-14T13:08:00Z">
        <w:r w:rsidR="00ED3DDB">
          <w:t>farming activities on land you had access to</w:t>
        </w:r>
      </w:ins>
      <w:del w:id="765" w:author="Maja Zaloznik" w:date="2016-11-14T13:08:00Z">
        <w:r w:rsidR="00037E11" w:rsidDel="00ED3DDB">
          <w:delText>farmland?</w:delText>
        </w:r>
      </w:del>
      <w:bookmarkEnd w:id="760"/>
      <w:ins w:id="766" w:author="Maja Zaloznik" w:date="2016-11-14T13:08:00Z">
        <w:r w:rsidR="00ED3DDB">
          <w:t>?</w:t>
        </w:r>
      </w:ins>
    </w:p>
    <w:p w:rsidR="008E56BF" w:rsidRDefault="00ED3DDB">
      <w:pPr>
        <w:pStyle w:val="ListParagraph"/>
        <w:numPr>
          <w:ilvl w:val="1"/>
          <w:numId w:val="1"/>
        </w:numPr>
        <w:jc w:val="both"/>
        <w:rPr>
          <w:ins w:id="767" w:author="Maja Zaloznik" w:date="2016-11-14T13:11:00Z"/>
        </w:rPr>
        <w:pPrChange w:id="768" w:author="Maja Zaloznik" w:date="2016-11-14T13:11:00Z">
          <w:pPr>
            <w:pStyle w:val="ListParagraph"/>
            <w:numPr>
              <w:numId w:val="1"/>
            </w:numPr>
            <w:tabs>
              <w:tab w:val="num" w:pos="786"/>
            </w:tabs>
            <w:ind w:left="786" w:hanging="360"/>
            <w:jc w:val="both"/>
          </w:pPr>
        </w:pPrChange>
      </w:pPr>
      <w:ins w:id="769" w:author="Maja Zaloznik" w:date="2016-11-14T13:08:00Z">
        <w:r>
          <w:t>Yes</w:t>
        </w:r>
      </w:ins>
    </w:p>
    <w:p w:rsidR="008E56BF" w:rsidRDefault="00ED3DDB">
      <w:pPr>
        <w:pStyle w:val="ListParagraph"/>
        <w:numPr>
          <w:ilvl w:val="1"/>
          <w:numId w:val="1"/>
        </w:numPr>
        <w:jc w:val="both"/>
        <w:rPr>
          <w:ins w:id="770" w:author="Maja Zaloznik" w:date="2016-11-14T13:11:00Z"/>
        </w:rPr>
        <w:pPrChange w:id="771" w:author="Maja Zaloznik" w:date="2016-11-14T13:11:00Z">
          <w:pPr>
            <w:pStyle w:val="ListParagraph"/>
            <w:numPr>
              <w:numId w:val="1"/>
            </w:numPr>
            <w:tabs>
              <w:tab w:val="num" w:pos="786"/>
            </w:tabs>
            <w:ind w:left="786" w:hanging="360"/>
            <w:jc w:val="both"/>
          </w:pPr>
        </w:pPrChange>
      </w:pPr>
      <w:ins w:id="772" w:author="Maja Zaloznik" w:date="2016-11-14T13:08:00Z">
        <w:r>
          <w:t>No</w:t>
        </w:r>
      </w:ins>
      <w:ins w:id="773" w:author="Maja Zaloznik" w:date="2016-11-14T13:09:00Z">
        <w:r w:rsidR="00685650">
          <w:t xml:space="preserve"> -&gt; go to </w:t>
        </w:r>
      </w:ins>
      <w:ins w:id="774" w:author="Maja Zaloznik" w:date="2016-11-14T13:11:00Z">
        <w:r w:rsidR="008E56BF">
          <w:t>Q</w:t>
        </w:r>
      </w:ins>
      <w:ins w:id="775" w:author="Maja Zaloznik" w:date="2016-11-14T15:28:00Z">
        <w:r w:rsidR="00215D4F">
          <w:fldChar w:fldCharType="begin"/>
        </w:r>
        <w:r w:rsidR="00215D4F">
          <w:instrText xml:space="preserve"> REF _Ref466890515 \r \h </w:instrText>
        </w:r>
      </w:ins>
      <w:r w:rsidR="00215D4F">
        <w:fldChar w:fldCharType="separate"/>
      </w:r>
      <w:ins w:id="776" w:author="Maja Zaloznik" w:date="2016-11-14T15:28:00Z">
        <w:r w:rsidR="00215D4F">
          <w:t>49</w:t>
        </w:r>
        <w:r w:rsidR="00215D4F">
          <w:fldChar w:fldCharType="end"/>
        </w:r>
      </w:ins>
    </w:p>
    <w:p w:rsidR="000B5A12" w:rsidRDefault="000B5A12">
      <w:pPr>
        <w:jc w:val="both"/>
        <w:rPr>
          <w:ins w:id="777" w:author="Maja Zaloznik" w:date="2016-11-14T13:11:00Z"/>
        </w:rPr>
        <w:pPrChange w:id="778" w:author="Maja Zaloznik" w:date="2016-11-14T13:12:00Z">
          <w:pPr>
            <w:pStyle w:val="ListParagraph"/>
            <w:numPr>
              <w:numId w:val="1"/>
            </w:numPr>
            <w:tabs>
              <w:tab w:val="num" w:pos="786"/>
            </w:tabs>
            <w:ind w:left="786" w:hanging="360"/>
            <w:jc w:val="both"/>
          </w:pPr>
        </w:pPrChange>
      </w:pPr>
    </w:p>
    <w:p w:rsidR="00ED3DDB" w:rsidRDefault="00ED3DDB" w:rsidP="008E11CF">
      <w:pPr>
        <w:pStyle w:val="ListParagraph"/>
        <w:numPr>
          <w:ilvl w:val="0"/>
          <w:numId w:val="1"/>
        </w:numPr>
        <w:jc w:val="both"/>
        <w:rPr>
          <w:ins w:id="779" w:author="Maja Zaloznik" w:date="2016-11-14T13:09:00Z"/>
        </w:rPr>
      </w:pPr>
      <w:ins w:id="780" w:author="Maja Zaloznik" w:date="2016-11-14T13:08:00Z">
        <w:r>
          <w:t xml:space="preserve">How many years ago did you stop being in charge of </w:t>
        </w:r>
      </w:ins>
      <w:del w:id="781" w:author="Maja Zaloznik" w:date="2016-11-14T13:09:00Z">
        <w:r w:rsidR="00037E11" w:rsidDel="00ED3DDB">
          <w:delText xml:space="preserve"> </w:delText>
        </w:r>
      </w:del>
      <w:ins w:id="782" w:author="Maja Zaloznik" w:date="2016-11-14T13:09:00Z">
        <w:r>
          <w:t>managing the farming activities on land you had access to?</w:t>
        </w:r>
      </w:ins>
      <w:ins w:id="783" w:author="Maja Zaloznik" w:date="2016-11-14T13:12:00Z">
        <w:r w:rsidR="008E56BF">
          <w:t xml:space="preserve"> _________________</w:t>
        </w:r>
      </w:ins>
      <w:ins w:id="784" w:author="Maja Zaloznik" w:date="2016-11-14T15:28:00Z">
        <w:r w:rsidR="00215D4F">
          <w:t xml:space="preserve"> </w:t>
        </w:r>
        <w:r w:rsidR="00215D4F">
          <w:t>go to Q</w:t>
        </w:r>
        <w:r w:rsidR="00215D4F">
          <w:fldChar w:fldCharType="begin"/>
        </w:r>
        <w:r w:rsidR="00215D4F">
          <w:instrText xml:space="preserve"> REF _Ref466890515 \r \h </w:instrText>
        </w:r>
        <w:r w:rsidR="00215D4F">
          <w:fldChar w:fldCharType="separate"/>
        </w:r>
        <w:r w:rsidR="00215D4F">
          <w:t>49</w:t>
        </w:r>
        <w:r w:rsidR="00215D4F">
          <w:fldChar w:fldCharType="end"/>
        </w:r>
      </w:ins>
    </w:p>
    <w:p w:rsidR="00760860" w:rsidDel="00ED3DDB" w:rsidRDefault="00760860">
      <w:pPr>
        <w:pStyle w:val="ListParagraph"/>
        <w:numPr>
          <w:ilvl w:val="0"/>
          <w:numId w:val="1"/>
        </w:numPr>
        <w:jc w:val="both"/>
        <w:rPr>
          <w:del w:id="785" w:author="Maja Zaloznik" w:date="2016-11-14T13:09:00Z"/>
        </w:rPr>
        <w:pPrChange w:id="786" w:author="Maja Zaloznik" w:date="2016-11-14T13:08:00Z">
          <w:pPr>
            <w:ind w:left="540"/>
            <w:jc w:val="both"/>
          </w:pPr>
        </w:pPrChange>
      </w:pPr>
    </w:p>
    <w:p w:rsidR="00760860" w:rsidDel="00ED3DDB" w:rsidRDefault="00760860" w:rsidP="004165CC">
      <w:pPr>
        <w:pStyle w:val="ListParagraph"/>
        <w:ind w:left="0" w:firstLine="540"/>
        <w:jc w:val="both"/>
        <w:rPr>
          <w:del w:id="787" w:author="Maja Zaloznik" w:date="2016-11-14T13:09:00Z"/>
        </w:rPr>
      </w:pPr>
      <w:del w:id="788" w:author="Maja Zaloznik" w:date="2016-11-14T13:09:00Z">
        <w:r w:rsidDel="00ED3DDB">
          <w:delText>a) Yes</w:delText>
        </w:r>
        <w:r w:rsidR="00A9789E" w:rsidDel="00ED3DDB">
          <w:delText xml:space="preserve"> - </w:delText>
        </w:r>
        <w:r w:rsidR="004165CC" w:rsidDel="00ED3DDB">
          <w:delText xml:space="preserve">       </w:delText>
        </w:r>
        <w:r w:rsidR="00A9789E" w:rsidDel="00ED3DDB">
          <w:delText xml:space="preserve">If yes, </w:delText>
        </w:r>
        <w:r w:rsidR="00A94FBC" w:rsidDel="00ED3DDB">
          <w:delText>how many years ago did you stop</w:delText>
        </w:r>
        <w:r w:rsidR="00A9789E" w:rsidDel="00ED3DDB">
          <w:delText>? __________</w:delText>
        </w:r>
      </w:del>
    </w:p>
    <w:p w:rsidR="002B4276" w:rsidDel="00ED3DDB" w:rsidRDefault="00760860" w:rsidP="004165CC">
      <w:pPr>
        <w:pStyle w:val="ListParagraph"/>
        <w:ind w:left="0" w:firstLine="540"/>
        <w:jc w:val="both"/>
        <w:rPr>
          <w:del w:id="789" w:author="Maja Zaloznik" w:date="2016-11-14T13:09:00Z"/>
        </w:rPr>
      </w:pPr>
      <w:del w:id="790" w:author="Maja Zaloznik" w:date="2016-11-14T13:09:00Z">
        <w:r w:rsidDel="00ED3DDB">
          <w:delText xml:space="preserve">b) </w:delText>
        </w:r>
        <w:r w:rsidR="00037E11" w:rsidDel="00ED3DDB">
          <w:delText>No</w:delText>
        </w:r>
      </w:del>
    </w:p>
    <w:p w:rsidR="002B4276" w:rsidDel="00ED3DDB" w:rsidRDefault="00037E11">
      <w:pPr>
        <w:pStyle w:val="ListParagraph"/>
        <w:ind w:left="0"/>
        <w:jc w:val="both"/>
        <w:rPr>
          <w:del w:id="791" w:author="Maja Zaloznik" w:date="2016-11-14T13:09:00Z"/>
        </w:rPr>
      </w:pPr>
      <w:del w:id="792" w:author="Maja Zaloznik" w:date="2016-11-14T13:09:00Z">
        <w:r w:rsidDel="00ED3DDB">
          <w:tab/>
        </w:r>
      </w:del>
    </w:p>
    <w:p w:rsidR="00A94FBC" w:rsidDel="00ED3DDB" w:rsidRDefault="00952053">
      <w:pPr>
        <w:pStyle w:val="ListParagraph"/>
        <w:numPr>
          <w:ilvl w:val="0"/>
          <w:numId w:val="1"/>
        </w:numPr>
        <w:jc w:val="both"/>
        <w:rPr>
          <w:del w:id="793" w:author="Maja Zaloznik" w:date="2016-11-14T13:09:00Z"/>
        </w:rPr>
        <w:pPrChange w:id="794" w:author="Maja Zaloznik" w:date="2016-11-14T11:24:00Z">
          <w:pPr>
            <w:ind w:left="540"/>
            <w:jc w:val="both"/>
          </w:pPr>
        </w:pPrChange>
      </w:pPr>
      <w:del w:id="795" w:author="Maja Zaloznik" w:date="2016-11-14T11:24:00Z">
        <w:r w:rsidDel="005313ED">
          <w:delText>14.</w:delText>
        </w:r>
        <w:r w:rsidR="004165CC" w:rsidDel="005313ED">
          <w:delText xml:space="preserve"> </w:delText>
        </w:r>
      </w:del>
      <w:del w:id="796" w:author="Maja Zaloznik" w:date="2016-11-14T13:09:00Z">
        <w:r w:rsidR="00A94FBC" w:rsidDel="00ED3DDB">
          <w:delText>How much land do you own?</w:delText>
        </w:r>
        <w:r w:rsidR="004165CC" w:rsidDel="00ED3DDB">
          <w:delText xml:space="preserve">  ______acres</w:delText>
        </w:r>
      </w:del>
    </w:p>
    <w:p w:rsidR="004165CC" w:rsidDel="002530EA" w:rsidRDefault="004165CC" w:rsidP="004165CC">
      <w:pPr>
        <w:jc w:val="both"/>
        <w:rPr>
          <w:del w:id="797" w:author="Maja Zaloznik" w:date="2016-11-14T12:41:00Z"/>
        </w:rPr>
      </w:pPr>
    </w:p>
    <w:p w:rsidR="003B33B3" w:rsidRPr="003B33B3" w:rsidDel="002530EA" w:rsidRDefault="003B33B3" w:rsidP="003B33B3">
      <w:pPr>
        <w:pStyle w:val="ListParagraph"/>
        <w:ind w:left="540"/>
        <w:jc w:val="both"/>
        <w:rPr>
          <w:del w:id="798" w:author="Maja Zaloznik" w:date="2016-11-14T12:41:00Z"/>
          <w:b/>
        </w:rPr>
      </w:pPr>
      <w:del w:id="799" w:author="Maja Zaloznik" w:date="2016-11-14T12:41:00Z">
        <w:r w:rsidDel="002530EA">
          <w:rPr>
            <w:b/>
          </w:rPr>
          <w:delText>A</w:delText>
        </w:r>
        <w:r w:rsidR="004165CC" w:rsidRPr="0063061D" w:rsidDel="002530EA">
          <w:rPr>
            <w:b/>
          </w:rPr>
          <w:delText xml:space="preserve">nyone who </w:delText>
        </w:r>
        <w:r w:rsidDel="002530EA">
          <w:rPr>
            <w:b/>
          </w:rPr>
          <w:delText xml:space="preserve">has </w:delText>
        </w:r>
        <w:r w:rsidR="004165CC" w:rsidRPr="0063061D" w:rsidDel="002530EA">
          <w:rPr>
            <w:b/>
          </w:rPr>
          <w:delText>answer</w:delText>
        </w:r>
        <w:r w:rsidDel="002530EA">
          <w:rPr>
            <w:b/>
          </w:rPr>
          <w:delText>ed Q</w:delText>
        </w:r>
        <w:r w:rsidR="00952053" w:rsidDel="002530EA">
          <w:rPr>
            <w:b/>
          </w:rPr>
          <w:delText>13</w:delText>
        </w:r>
        <w:r w:rsidDel="002530EA">
          <w:rPr>
            <w:b/>
          </w:rPr>
          <w:delText xml:space="preserve"> and Q1</w:delText>
        </w:r>
        <w:r w:rsidR="00952053" w:rsidDel="002530EA">
          <w:rPr>
            <w:b/>
          </w:rPr>
          <w:delText>3</w:delText>
        </w:r>
        <w:r w:rsidDel="002530EA">
          <w:rPr>
            <w:b/>
          </w:rPr>
          <w:delText xml:space="preserve"> should now</w:delText>
        </w:r>
        <w:r w:rsidR="004165CC" w:rsidRPr="0063061D" w:rsidDel="002530EA">
          <w:rPr>
            <w:b/>
          </w:rPr>
          <w:delText xml:space="preserve"> </w:delText>
        </w:r>
        <w:r w:rsidDel="002530EA">
          <w:rPr>
            <w:b/>
          </w:rPr>
          <w:delText>END THE</w:delText>
        </w:r>
        <w:r w:rsidR="004165CC" w:rsidRPr="0063061D" w:rsidDel="002530EA">
          <w:rPr>
            <w:b/>
          </w:rPr>
          <w:delText xml:space="preserve"> SURVEY</w:delText>
        </w:r>
        <w:r w:rsidRPr="003B33B3" w:rsidDel="002530EA">
          <w:rPr>
            <w:b/>
          </w:rPr>
          <w:delText>. Thank you</w:delText>
        </w:r>
        <w:r w:rsidDel="002530EA">
          <w:rPr>
            <w:b/>
          </w:rPr>
          <w:delText xml:space="preserve">.  </w:delText>
        </w:r>
      </w:del>
    </w:p>
    <w:p w:rsidR="004165CC" w:rsidDel="002530EA" w:rsidRDefault="004165CC" w:rsidP="004165CC">
      <w:pPr>
        <w:ind w:left="540"/>
        <w:jc w:val="both"/>
        <w:rPr>
          <w:del w:id="800" w:author="Maja Zaloznik" w:date="2016-11-14T12:41:00Z"/>
        </w:rPr>
      </w:pPr>
    </w:p>
    <w:p w:rsidR="002B4276" w:rsidDel="002530EA" w:rsidRDefault="002B4276">
      <w:pPr>
        <w:pStyle w:val="ListParagraph"/>
        <w:ind w:left="0"/>
        <w:jc w:val="both"/>
        <w:rPr>
          <w:del w:id="801" w:author="Maja Zaloznik" w:date="2016-11-14T12:41:00Z"/>
        </w:rPr>
      </w:pPr>
    </w:p>
    <w:p w:rsidR="002B4276" w:rsidDel="00ED3DDB" w:rsidRDefault="002B4276">
      <w:pPr>
        <w:pStyle w:val="ListParagraph"/>
        <w:ind w:left="0"/>
        <w:jc w:val="both"/>
        <w:rPr>
          <w:del w:id="802" w:author="Maja Zaloznik" w:date="2016-11-14T13:09:00Z"/>
        </w:rPr>
      </w:pPr>
    </w:p>
    <w:p w:rsidR="002B4276" w:rsidDel="002530EA" w:rsidRDefault="002B4276">
      <w:pPr>
        <w:pStyle w:val="ListParagraph"/>
        <w:ind w:left="0"/>
        <w:jc w:val="both"/>
        <w:rPr>
          <w:del w:id="803" w:author="Maja Zaloznik" w:date="2016-11-14T12:41:00Z"/>
        </w:rPr>
      </w:pPr>
    </w:p>
    <w:p w:rsidR="00D956A3" w:rsidRPr="00D956A3" w:rsidDel="002530EA" w:rsidRDefault="00D956A3" w:rsidP="00D956A3">
      <w:pPr>
        <w:ind w:left="540"/>
        <w:jc w:val="both"/>
        <w:rPr>
          <w:del w:id="804" w:author="Maja Zaloznik" w:date="2016-11-14T12:41:00Z"/>
          <w:color w:val="FF0000"/>
        </w:rPr>
      </w:pPr>
      <w:del w:id="805" w:author="Maja Zaloznik" w:date="2016-11-14T12:41:00Z">
        <w:r w:rsidDel="002530EA">
          <w:rPr>
            <w:b/>
            <w:color w:val="FF0000"/>
          </w:rPr>
          <w:delText xml:space="preserve">NB </w:delText>
        </w:r>
        <w:r w:rsidRPr="00D956A3" w:rsidDel="002530EA">
          <w:rPr>
            <w:b/>
            <w:color w:val="FF0000"/>
          </w:rPr>
          <w:delText xml:space="preserve">KH introduced </w:delText>
        </w:r>
        <w:r w:rsidDel="002530EA">
          <w:rPr>
            <w:b/>
            <w:color w:val="FF0000"/>
          </w:rPr>
          <w:delText>Q8b</w:delText>
        </w:r>
        <w:r w:rsidR="0026598A" w:rsidDel="002530EA">
          <w:rPr>
            <w:b/>
            <w:color w:val="FF0000"/>
          </w:rPr>
          <w:delText>/8c</w:delText>
        </w:r>
        <w:r w:rsidRPr="00D956A3" w:rsidDel="002530EA">
          <w:rPr>
            <w:b/>
            <w:color w:val="FF0000"/>
          </w:rPr>
          <w:delText xml:space="preserve"> as some farmers may farm only some of the land they own</w:delText>
        </w:r>
        <w:r w:rsidDel="002530EA">
          <w:rPr>
            <w:b/>
            <w:color w:val="FF0000"/>
          </w:rPr>
          <w:delText xml:space="preserve"> and rent the rest.</w:delText>
        </w:r>
      </w:del>
    </w:p>
    <w:p w:rsidR="002B4276" w:rsidDel="002530EA" w:rsidRDefault="002B4276">
      <w:pPr>
        <w:pStyle w:val="ListParagraph"/>
        <w:ind w:left="0"/>
        <w:jc w:val="both"/>
        <w:rPr>
          <w:del w:id="806" w:author="Maja Zaloznik" w:date="2016-11-14T12:41:00Z"/>
        </w:rPr>
      </w:pPr>
    </w:p>
    <w:commentRangeEnd w:id="486"/>
    <w:p w:rsidR="002B4276" w:rsidDel="00930A76" w:rsidRDefault="00442F49">
      <w:pPr>
        <w:jc w:val="both"/>
        <w:rPr>
          <w:del w:id="807" w:author="Maja Zaloznik" w:date="2016-11-14T13:10:00Z"/>
        </w:rPr>
      </w:pPr>
      <w:r>
        <w:rPr>
          <w:rStyle w:val="CommentReference"/>
          <w:rFonts w:cs="Mangal"/>
        </w:rPr>
        <w:commentReference w:id="486"/>
      </w:r>
    </w:p>
    <w:p w:rsidR="002B4276" w:rsidDel="00B54A00" w:rsidRDefault="00037E11">
      <w:pPr>
        <w:pageBreakBefore/>
        <w:jc w:val="both"/>
        <w:rPr>
          <w:del w:id="808" w:author="Maja Zaloznik" w:date="2016-11-14T12:45:00Z"/>
          <w:b/>
          <w:bCs/>
          <w:sz w:val="28"/>
          <w:szCs w:val="28"/>
        </w:rPr>
      </w:pPr>
      <w:del w:id="809" w:author="Maja Zaloznik" w:date="2016-11-14T12:45:00Z">
        <w:r w:rsidDel="00B54A00">
          <w:rPr>
            <w:b/>
            <w:bCs/>
            <w:sz w:val="28"/>
            <w:szCs w:val="28"/>
          </w:rPr>
          <w:delText>Module 2. Farming</w:delText>
        </w:r>
      </w:del>
    </w:p>
    <w:p w:rsidR="002B4276" w:rsidDel="00520CFE" w:rsidRDefault="002B4276">
      <w:pPr>
        <w:jc w:val="both"/>
        <w:rPr>
          <w:del w:id="810" w:author="Maja Zaloznik" w:date="2016-11-14T13:49:00Z"/>
        </w:rPr>
      </w:pPr>
    </w:p>
    <w:p w:rsidR="002B4276" w:rsidDel="004E2F14" w:rsidRDefault="00597D28">
      <w:pPr>
        <w:pStyle w:val="ListParagraph"/>
        <w:numPr>
          <w:ilvl w:val="0"/>
          <w:numId w:val="1"/>
        </w:numPr>
        <w:jc w:val="both"/>
        <w:rPr>
          <w:del w:id="811" w:author="Maja Zaloznik" w:date="2016-11-14T13:10:00Z"/>
        </w:rPr>
        <w:pPrChange w:id="812" w:author="Maja Zaloznik" w:date="2016-11-14T11:58:00Z">
          <w:pPr>
            <w:pStyle w:val="ListParagraph"/>
            <w:numPr>
              <w:numId w:val="37"/>
            </w:numPr>
            <w:ind w:left="900" w:hanging="360"/>
            <w:jc w:val="both"/>
          </w:pPr>
        </w:pPrChange>
      </w:pPr>
      <w:bookmarkStart w:id="813" w:name="_Ref466892313"/>
      <w:del w:id="814" w:author="Maja Zaloznik" w:date="2016-11-14T13:10:00Z">
        <w:r w:rsidDel="004E2F14">
          <w:delText>How old were you when you started farming your own land?</w:delText>
        </w:r>
        <w:bookmarkEnd w:id="813"/>
      </w:del>
    </w:p>
    <w:p w:rsidR="002B4276" w:rsidDel="004E2F14" w:rsidRDefault="00037E11">
      <w:pPr>
        <w:ind w:left="900"/>
        <w:jc w:val="both"/>
        <w:rPr>
          <w:del w:id="815" w:author="Maja Zaloznik" w:date="2016-11-14T13:10:00Z"/>
        </w:rPr>
      </w:pPr>
      <w:del w:id="816" w:author="Maja Zaloznik" w:date="2016-11-14T13:10:00Z">
        <w:r w:rsidDel="004E2F14">
          <w:delText>Age_______________</w:delText>
        </w:r>
      </w:del>
    </w:p>
    <w:p w:rsidR="00CD5A70" w:rsidDel="008E56BF" w:rsidRDefault="00CD5A70">
      <w:pPr>
        <w:ind w:left="900"/>
        <w:jc w:val="both"/>
        <w:rPr>
          <w:del w:id="817" w:author="Maja Zaloznik" w:date="2016-11-14T13:12:00Z"/>
        </w:rPr>
      </w:pPr>
    </w:p>
    <w:p w:rsidR="00CD5A70" w:rsidDel="004E2F14" w:rsidRDefault="00CD5A70">
      <w:pPr>
        <w:pStyle w:val="ListParagraph"/>
        <w:numPr>
          <w:ilvl w:val="0"/>
          <w:numId w:val="1"/>
        </w:numPr>
        <w:jc w:val="both"/>
        <w:rPr>
          <w:del w:id="818" w:author="Maja Zaloznik" w:date="2016-11-14T13:10:00Z"/>
        </w:rPr>
        <w:pPrChange w:id="819" w:author="Maja Zaloznik" w:date="2016-11-14T11:59:00Z">
          <w:pPr>
            <w:jc w:val="both"/>
          </w:pPr>
        </w:pPrChange>
      </w:pPr>
      <w:del w:id="820" w:author="Maja Zaloznik" w:date="2016-11-14T11:59:00Z">
        <w:r w:rsidDel="00DE4562">
          <w:delText xml:space="preserve">         16. </w:delText>
        </w:r>
      </w:del>
      <w:del w:id="821" w:author="Maja Zaloznik" w:date="2016-11-14T13:10:00Z">
        <w:r w:rsidDel="004E2F14">
          <w:delText xml:space="preserve">Who is responsible for </w:delText>
        </w:r>
        <w:r w:rsidRPr="00DE4562" w:rsidDel="004E2F14">
          <w:rPr>
            <w:i/>
          </w:rPr>
          <w:delText>managing</w:delText>
        </w:r>
        <w:r w:rsidDel="004E2F14">
          <w:delText xml:space="preserve"> the farmland you own and/or rent?</w:delText>
        </w:r>
      </w:del>
    </w:p>
    <w:p w:rsidR="00CD5A70" w:rsidDel="004E2F14" w:rsidRDefault="00CD5A70" w:rsidP="00CD5A70">
      <w:pPr>
        <w:pStyle w:val="ListParagraph"/>
        <w:ind w:left="0"/>
        <w:jc w:val="both"/>
        <w:rPr>
          <w:del w:id="822" w:author="Maja Zaloznik" w:date="2016-11-14T13:10:00Z"/>
        </w:rPr>
      </w:pPr>
      <w:del w:id="823" w:author="Maja Zaloznik" w:date="2016-11-14T13:10:00Z">
        <w:r w:rsidDel="004E2F14">
          <w:tab/>
          <w:delText>a) me alone</w:delText>
        </w:r>
      </w:del>
    </w:p>
    <w:p w:rsidR="00CD5A70" w:rsidDel="004E2F14" w:rsidRDefault="00CD5A70" w:rsidP="00CD5A70">
      <w:pPr>
        <w:pStyle w:val="ListParagraph"/>
        <w:ind w:left="0"/>
        <w:jc w:val="both"/>
        <w:rPr>
          <w:del w:id="824" w:author="Maja Zaloznik" w:date="2016-11-14T13:10:00Z"/>
        </w:rPr>
      </w:pPr>
      <w:del w:id="825" w:author="Maja Zaloznik" w:date="2016-11-14T13:10:00Z">
        <w:r w:rsidDel="004E2F14">
          <w:tab/>
          <w:delText>b) me and ___________(state relationship as in Q7)</w:delText>
        </w:r>
      </w:del>
    </w:p>
    <w:p w:rsidR="00CD5A70" w:rsidDel="004E2F14" w:rsidRDefault="00CD5A70" w:rsidP="00CD5A70">
      <w:pPr>
        <w:pStyle w:val="ListParagraph"/>
        <w:ind w:left="0"/>
        <w:jc w:val="both"/>
        <w:rPr>
          <w:del w:id="826" w:author="Maja Zaloznik" w:date="2016-11-14T13:10:00Z"/>
        </w:rPr>
      </w:pPr>
      <w:del w:id="827" w:author="Maja Zaloznik" w:date="2016-11-14T13:10:00Z">
        <w:r w:rsidDel="004E2F14">
          <w:tab/>
          <w:delText>c) __________________(</w:delText>
        </w:r>
        <w:r w:rsidRPr="00A94FBC" w:rsidDel="004E2F14">
          <w:delText xml:space="preserve"> </w:delText>
        </w:r>
        <w:r w:rsidDel="004E2F14">
          <w:delText xml:space="preserve">state relationship as in Q7) </w:delText>
        </w:r>
      </w:del>
    </w:p>
    <w:p w:rsidR="00CD5A70" w:rsidDel="00DB3A60" w:rsidRDefault="00CD5A70" w:rsidP="00597D28">
      <w:pPr>
        <w:pStyle w:val="ListParagraph"/>
        <w:ind w:left="0"/>
        <w:jc w:val="both"/>
        <w:rPr>
          <w:del w:id="828" w:author="Maja Zaloznik" w:date="2016-11-14T13:41:00Z"/>
        </w:rPr>
      </w:pPr>
    </w:p>
    <w:p w:rsidR="005C7515" w:rsidDel="00FD4558" w:rsidRDefault="00597D28">
      <w:pPr>
        <w:pStyle w:val="ListParagraph"/>
        <w:ind w:left="900"/>
        <w:jc w:val="both"/>
        <w:rPr>
          <w:del w:id="829" w:author="Maja Zaloznik" w:date="2016-11-14T13:41:00Z"/>
        </w:rPr>
        <w:pPrChange w:id="830" w:author="Maja Zaloznik" w:date="2016-11-14T13:33:00Z">
          <w:pPr>
            <w:pStyle w:val="ListParagraph"/>
            <w:numPr>
              <w:numId w:val="38"/>
            </w:numPr>
            <w:ind w:left="900" w:hanging="360"/>
            <w:jc w:val="both"/>
          </w:pPr>
        </w:pPrChange>
      </w:pPr>
      <w:bookmarkStart w:id="831" w:name="_Ref466892418"/>
      <w:del w:id="832" w:author="Maja Zaloznik" w:date="2016-11-14T13:41:00Z">
        <w:r w:rsidDel="00FD4558">
          <w:delText>Do you personally perform any of the following farming tasks:</w:delText>
        </w:r>
        <w:bookmarkEnd w:id="831"/>
      </w:del>
    </w:p>
    <w:p w:rsidR="00597D28" w:rsidDel="00FD4558" w:rsidRDefault="00597D28" w:rsidP="00597D28">
      <w:pPr>
        <w:pStyle w:val="ListParagraph"/>
        <w:ind w:left="900"/>
        <w:jc w:val="both"/>
        <w:rPr>
          <w:del w:id="833" w:author="Maja Zaloznik" w:date="2016-11-14T13:41:00Z"/>
        </w:rPr>
      </w:pPr>
    </w:p>
    <w:p w:rsidR="00597D28" w:rsidRPr="006B6194" w:rsidDel="005C7515" w:rsidRDefault="00597D28">
      <w:pPr>
        <w:jc w:val="both"/>
        <w:rPr>
          <w:del w:id="834" w:author="Maja Zaloznik" w:date="2016-11-14T13:34:00Z"/>
        </w:rPr>
        <w:pPrChange w:id="835" w:author="Maja Zaloznik" w:date="2016-11-14T13:13:00Z">
          <w:pPr>
            <w:pStyle w:val="ListParagraph"/>
            <w:ind w:left="0"/>
            <w:jc w:val="both"/>
          </w:pPr>
        </w:pPrChange>
      </w:pPr>
      <w:del w:id="836" w:author="Maja Zaloznik" w:date="2016-11-14T13:34:00Z">
        <w:r w:rsidRPr="006B6194" w:rsidDel="005C7515">
          <w:delText>a.) Land preparation (ploughing)</w:delText>
        </w:r>
        <w:r w:rsidRPr="006B6194" w:rsidDel="005C7515">
          <w:tab/>
        </w:r>
        <w:r w:rsidRPr="006B6194" w:rsidDel="005C7515">
          <w:tab/>
          <w:delText>Yes/No</w:delText>
        </w:r>
      </w:del>
    </w:p>
    <w:p w:rsidR="00597D28" w:rsidRPr="006B6194" w:rsidDel="005C7515" w:rsidRDefault="00597D28">
      <w:pPr>
        <w:jc w:val="both"/>
        <w:rPr>
          <w:del w:id="837" w:author="Maja Zaloznik" w:date="2016-11-14T13:34:00Z"/>
        </w:rPr>
        <w:pPrChange w:id="838" w:author="Maja Zaloznik" w:date="2016-11-14T13:13:00Z">
          <w:pPr>
            <w:pStyle w:val="ListParagraph"/>
            <w:ind w:left="0"/>
            <w:jc w:val="both"/>
          </w:pPr>
        </w:pPrChange>
      </w:pPr>
      <w:del w:id="839" w:author="Maja Zaloznik" w:date="2016-11-14T13:34:00Z">
        <w:r w:rsidRPr="006B6194" w:rsidDel="005C7515">
          <w:delText>b.) Harvesting</w:delText>
        </w:r>
        <w:r w:rsidRPr="006B6194" w:rsidDel="005C7515">
          <w:tab/>
        </w:r>
        <w:r w:rsidRPr="006B6194" w:rsidDel="005C7515">
          <w:tab/>
        </w:r>
        <w:r w:rsidRPr="006B6194" w:rsidDel="005C7515">
          <w:tab/>
        </w:r>
        <w:r w:rsidRPr="006B6194" w:rsidDel="005C7515">
          <w:tab/>
        </w:r>
        <w:r w:rsidRPr="006B6194" w:rsidDel="005C7515">
          <w:tab/>
          <w:delText>Yes/No</w:delText>
        </w:r>
      </w:del>
    </w:p>
    <w:p w:rsidR="00597D28" w:rsidRPr="006B6194" w:rsidDel="005C7515" w:rsidRDefault="00597D28">
      <w:pPr>
        <w:jc w:val="both"/>
        <w:rPr>
          <w:del w:id="840" w:author="Maja Zaloznik" w:date="2016-11-14T13:34:00Z"/>
        </w:rPr>
        <w:pPrChange w:id="841" w:author="Maja Zaloznik" w:date="2016-11-14T13:13:00Z">
          <w:pPr>
            <w:pStyle w:val="ListParagraph"/>
            <w:ind w:left="0"/>
            <w:jc w:val="both"/>
          </w:pPr>
        </w:pPrChange>
      </w:pPr>
      <w:del w:id="842" w:author="Maja Zaloznik" w:date="2016-11-14T13:34:00Z">
        <w:r w:rsidRPr="006B6194" w:rsidDel="005C7515">
          <w:delText>c.) Sowing, planting, transplanting</w:delText>
        </w:r>
        <w:r w:rsidRPr="006B6194" w:rsidDel="005C7515">
          <w:tab/>
        </w:r>
        <w:r w:rsidRPr="006B6194" w:rsidDel="005C7515">
          <w:tab/>
          <w:delText>Yes/No</w:delText>
        </w:r>
      </w:del>
    </w:p>
    <w:p w:rsidR="00597D28" w:rsidRPr="006B6194" w:rsidDel="005C7515" w:rsidRDefault="00597D28">
      <w:pPr>
        <w:jc w:val="both"/>
        <w:rPr>
          <w:del w:id="843" w:author="Maja Zaloznik" w:date="2016-11-14T13:34:00Z"/>
        </w:rPr>
        <w:pPrChange w:id="844" w:author="Maja Zaloznik" w:date="2016-11-14T13:13:00Z">
          <w:pPr>
            <w:pStyle w:val="ListParagraph"/>
            <w:ind w:left="0"/>
            <w:jc w:val="both"/>
          </w:pPr>
        </w:pPrChange>
      </w:pPr>
      <w:del w:id="845" w:author="Maja Zaloznik" w:date="2016-11-14T13:34:00Z">
        <w:r w:rsidRPr="006B6194" w:rsidDel="005C7515">
          <w:delText xml:space="preserve">d.) Weeding, </w:delText>
        </w:r>
        <w:r w:rsidRPr="006B6194" w:rsidDel="005C7515">
          <w:tab/>
        </w:r>
        <w:r w:rsidRPr="006B6194" w:rsidDel="005C7515">
          <w:tab/>
        </w:r>
        <w:r w:rsidRPr="006B6194" w:rsidDel="005C7515">
          <w:tab/>
        </w:r>
        <w:r w:rsidRPr="006B6194" w:rsidDel="005C7515">
          <w:tab/>
        </w:r>
        <w:r w:rsidRPr="006B6194" w:rsidDel="005C7515">
          <w:tab/>
          <w:delText>Yes/No</w:delText>
        </w:r>
      </w:del>
    </w:p>
    <w:p w:rsidR="00597D28" w:rsidRPr="006B6194" w:rsidDel="005C7515" w:rsidRDefault="00597D28">
      <w:pPr>
        <w:jc w:val="both"/>
        <w:rPr>
          <w:del w:id="846" w:author="Maja Zaloznik" w:date="2016-11-14T13:34:00Z"/>
        </w:rPr>
        <w:pPrChange w:id="847" w:author="Maja Zaloznik" w:date="2016-11-14T13:13:00Z">
          <w:pPr>
            <w:pStyle w:val="ListParagraph"/>
            <w:ind w:left="0"/>
            <w:jc w:val="both"/>
          </w:pPr>
        </w:pPrChange>
      </w:pPr>
      <w:del w:id="848" w:author="Maja Zaloznik" w:date="2016-11-14T13:34:00Z">
        <w:r w:rsidRPr="006B6194" w:rsidDel="005C7515">
          <w:delText>e)  Pest management</w:delText>
        </w:r>
        <w:r w:rsidRPr="006B6194" w:rsidDel="005C7515">
          <w:tab/>
        </w:r>
        <w:r w:rsidRPr="006B6194" w:rsidDel="005C7515">
          <w:tab/>
        </w:r>
        <w:r w:rsidRPr="006B6194" w:rsidDel="005C7515">
          <w:tab/>
        </w:r>
        <w:r w:rsidRPr="006B6194" w:rsidDel="005C7515">
          <w:tab/>
          <w:delText>Yes/No</w:delText>
        </w:r>
      </w:del>
    </w:p>
    <w:p w:rsidR="00597D28" w:rsidRDefault="00597D28" w:rsidP="00597D28">
      <w:pPr>
        <w:pStyle w:val="ListParagraph"/>
        <w:ind w:left="0"/>
        <w:jc w:val="both"/>
      </w:pPr>
    </w:p>
    <w:p w:rsidR="00597D28" w:rsidDel="005C7515" w:rsidRDefault="00597D28">
      <w:pPr>
        <w:pStyle w:val="ListParagraph"/>
        <w:numPr>
          <w:ilvl w:val="0"/>
          <w:numId w:val="1"/>
        </w:numPr>
        <w:jc w:val="both"/>
        <w:rPr>
          <w:del w:id="849" w:author="Maja Zaloznik" w:date="2016-11-14T13:35:00Z"/>
        </w:rPr>
        <w:pPrChange w:id="850" w:author="Maja Zaloznik" w:date="2016-11-14T11:59:00Z">
          <w:pPr>
            <w:pStyle w:val="ListParagraph"/>
            <w:numPr>
              <w:numId w:val="38"/>
            </w:numPr>
            <w:ind w:left="900" w:hanging="360"/>
            <w:jc w:val="both"/>
          </w:pPr>
        </w:pPrChange>
      </w:pPr>
      <w:del w:id="851" w:author="Maja Zaloznik" w:date="2016-11-14T13:35:00Z">
        <w:r w:rsidDel="005C7515">
          <w:delText xml:space="preserve"> If you no longer perform the farming tasks </w:delText>
        </w:r>
        <w:r w:rsidRPr="00DE4562" w:rsidDel="005C7515">
          <w:rPr>
            <w:i/>
          </w:rPr>
          <w:delText>a-e</w:delText>
        </w:r>
        <w:r w:rsidR="002C1697" w:rsidDel="005C7515">
          <w:delText xml:space="preserve"> listed above</w:delText>
        </w:r>
        <w:r w:rsidR="007C57F2" w:rsidDel="005C7515">
          <w:delText xml:space="preserve">, how long ago </w:delText>
        </w:r>
        <w:r w:rsidDel="005C7515">
          <w:delText>did you stop?</w:delText>
        </w:r>
      </w:del>
    </w:p>
    <w:p w:rsidR="00597D28" w:rsidDel="005C7515" w:rsidRDefault="00597D28" w:rsidP="00597D28">
      <w:pPr>
        <w:jc w:val="both"/>
        <w:rPr>
          <w:del w:id="852" w:author="Maja Zaloznik" w:date="2016-11-14T13:35:00Z"/>
        </w:rPr>
      </w:pPr>
    </w:p>
    <w:p w:rsidR="00597D28" w:rsidDel="005C7515" w:rsidRDefault="00597D28" w:rsidP="00597D28">
      <w:pPr>
        <w:pStyle w:val="ListParagraph"/>
        <w:ind w:left="0"/>
        <w:jc w:val="both"/>
        <w:rPr>
          <w:del w:id="853" w:author="Maja Zaloznik" w:date="2016-11-14T13:35:00Z"/>
        </w:rPr>
      </w:pPr>
      <w:del w:id="854" w:author="Maja Zaloznik" w:date="2016-11-14T13:35:00Z">
        <w:r w:rsidDel="005C7515">
          <w:delText>a.) Land preparation (ploughing)</w:delText>
        </w:r>
        <w:r w:rsidDel="005C7515">
          <w:tab/>
        </w:r>
        <w:r w:rsidDel="005C7515">
          <w:tab/>
          <w:delText>______ years ago</w:delText>
        </w:r>
      </w:del>
    </w:p>
    <w:p w:rsidR="00597D28" w:rsidDel="005C7515" w:rsidRDefault="00597D28" w:rsidP="00597D28">
      <w:pPr>
        <w:pStyle w:val="ListParagraph"/>
        <w:ind w:left="0"/>
        <w:jc w:val="both"/>
        <w:rPr>
          <w:del w:id="855" w:author="Maja Zaloznik" w:date="2016-11-14T13:35:00Z"/>
        </w:rPr>
      </w:pPr>
      <w:del w:id="856" w:author="Maja Zaloznik" w:date="2016-11-14T13:35:00Z">
        <w:r w:rsidDel="005C7515">
          <w:delText>b.) Harvesting</w:delText>
        </w:r>
        <w:r w:rsidDel="005C7515">
          <w:tab/>
        </w:r>
        <w:r w:rsidDel="005C7515">
          <w:tab/>
        </w:r>
        <w:r w:rsidDel="005C7515">
          <w:tab/>
        </w:r>
        <w:r w:rsidDel="005C7515">
          <w:tab/>
        </w:r>
        <w:r w:rsidDel="005C7515">
          <w:tab/>
          <w:delText>______ years ago</w:delText>
        </w:r>
      </w:del>
    </w:p>
    <w:p w:rsidR="00597D28" w:rsidDel="005C7515" w:rsidRDefault="00597D28" w:rsidP="00597D28">
      <w:pPr>
        <w:pStyle w:val="ListParagraph"/>
        <w:ind w:left="0"/>
        <w:jc w:val="both"/>
        <w:rPr>
          <w:del w:id="857" w:author="Maja Zaloznik" w:date="2016-11-14T13:35:00Z"/>
        </w:rPr>
      </w:pPr>
      <w:del w:id="858" w:author="Maja Zaloznik" w:date="2016-11-14T13:35:00Z">
        <w:r w:rsidDel="005C7515">
          <w:delText>c.) Sowing, planting, transplanting</w:delText>
        </w:r>
        <w:r w:rsidDel="005C7515">
          <w:tab/>
        </w:r>
        <w:r w:rsidDel="005C7515">
          <w:tab/>
          <w:delText>______ years ago</w:delText>
        </w:r>
      </w:del>
    </w:p>
    <w:p w:rsidR="00597D28" w:rsidDel="00971E3D" w:rsidRDefault="00597D28" w:rsidP="006B6194">
      <w:pPr>
        <w:pStyle w:val="ListParagraph"/>
        <w:ind w:left="0"/>
        <w:jc w:val="both"/>
        <w:rPr>
          <w:del w:id="859" w:author="Maja Zaloznik" w:date="2016-11-14T13:36:00Z"/>
        </w:rPr>
      </w:pPr>
      <w:del w:id="860" w:author="Maja Zaloznik" w:date="2016-11-14T13:36:00Z">
        <w:r w:rsidDel="00971E3D">
          <w:delText xml:space="preserve">d.) Weeding </w:delText>
        </w:r>
        <w:r w:rsidDel="00971E3D">
          <w:tab/>
        </w:r>
        <w:r w:rsidDel="00971E3D">
          <w:tab/>
        </w:r>
        <w:r w:rsidDel="00971E3D">
          <w:tab/>
        </w:r>
        <w:r w:rsidDel="00971E3D">
          <w:tab/>
        </w:r>
        <w:r w:rsidDel="00971E3D">
          <w:tab/>
          <w:delText>______ years ago</w:delText>
        </w:r>
      </w:del>
    </w:p>
    <w:p w:rsidR="00597D28" w:rsidDel="00971E3D" w:rsidRDefault="00597D28" w:rsidP="006B6194">
      <w:pPr>
        <w:pStyle w:val="ListParagraph"/>
        <w:ind w:left="0"/>
        <w:jc w:val="both"/>
        <w:rPr>
          <w:del w:id="861" w:author="Maja Zaloznik" w:date="2016-11-14T13:36:00Z"/>
        </w:rPr>
      </w:pPr>
      <w:del w:id="862" w:author="Maja Zaloznik" w:date="2016-11-14T13:36:00Z">
        <w:r w:rsidDel="00971E3D">
          <w:delText>e)  Pest management</w:delText>
        </w:r>
        <w:r w:rsidDel="00971E3D">
          <w:tab/>
        </w:r>
        <w:r w:rsidDel="00971E3D">
          <w:tab/>
        </w:r>
        <w:r w:rsidDel="00971E3D">
          <w:tab/>
        </w:r>
        <w:r w:rsidDel="00971E3D">
          <w:tab/>
          <w:delText>______ years ago</w:delText>
        </w:r>
      </w:del>
    </w:p>
    <w:p w:rsidR="00597D28" w:rsidDel="00971E3D" w:rsidRDefault="00597D28" w:rsidP="00597D28">
      <w:pPr>
        <w:pStyle w:val="ListParagraph"/>
        <w:ind w:left="0"/>
        <w:jc w:val="both"/>
        <w:rPr>
          <w:del w:id="863" w:author="Maja Zaloznik" w:date="2016-11-14T13:36:00Z"/>
        </w:rPr>
      </w:pPr>
    </w:p>
    <w:p w:rsidR="00597D28" w:rsidRDefault="00597D28">
      <w:pPr>
        <w:pStyle w:val="ListParagraph"/>
        <w:ind w:left="0"/>
        <w:jc w:val="both"/>
        <w:pPrChange w:id="864" w:author="Maja Zaloznik" w:date="2016-11-14T13:36:00Z">
          <w:pPr>
            <w:jc w:val="both"/>
          </w:pPr>
        </w:pPrChange>
      </w:pPr>
    </w:p>
    <w:p w:rsidR="00597D28" w:rsidRDefault="00597D28">
      <w:pPr>
        <w:pStyle w:val="ListParagraph"/>
        <w:numPr>
          <w:ilvl w:val="0"/>
          <w:numId w:val="1"/>
        </w:numPr>
        <w:jc w:val="both"/>
        <w:rPr>
          <w:ins w:id="865" w:author="Maja Zaloznik" w:date="2016-11-14T13:36:00Z"/>
        </w:rPr>
        <w:pPrChange w:id="866" w:author="Maja Zaloznik" w:date="2016-11-14T11:59:00Z">
          <w:pPr>
            <w:pStyle w:val="ListParagraph"/>
            <w:numPr>
              <w:numId w:val="38"/>
            </w:numPr>
            <w:ind w:left="900" w:hanging="360"/>
            <w:jc w:val="both"/>
          </w:pPr>
        </w:pPrChange>
      </w:pPr>
      <w:r>
        <w:t>Do you visit your fields/land most days?</w:t>
      </w:r>
    </w:p>
    <w:p w:rsidR="00971E3D" w:rsidRDefault="00971E3D">
      <w:pPr>
        <w:pStyle w:val="ListParagraph"/>
        <w:numPr>
          <w:ilvl w:val="1"/>
          <w:numId w:val="1"/>
        </w:numPr>
        <w:jc w:val="both"/>
        <w:rPr>
          <w:ins w:id="867" w:author="Maja Zaloznik" w:date="2016-11-14T13:36:00Z"/>
        </w:rPr>
        <w:pPrChange w:id="868" w:author="Maja Zaloznik" w:date="2016-11-14T13:36:00Z">
          <w:pPr>
            <w:pStyle w:val="ListParagraph"/>
            <w:numPr>
              <w:numId w:val="38"/>
            </w:numPr>
            <w:ind w:left="900" w:hanging="360"/>
            <w:jc w:val="both"/>
          </w:pPr>
        </w:pPrChange>
      </w:pPr>
      <w:ins w:id="869" w:author="Maja Zaloznik" w:date="2016-11-14T13:36:00Z">
        <w:r>
          <w:t>Yes</w:t>
        </w:r>
      </w:ins>
    </w:p>
    <w:p w:rsidR="00971E3D" w:rsidRDefault="00971E3D">
      <w:pPr>
        <w:pStyle w:val="ListParagraph"/>
        <w:numPr>
          <w:ilvl w:val="1"/>
          <w:numId w:val="1"/>
        </w:numPr>
        <w:jc w:val="both"/>
        <w:pPrChange w:id="870" w:author="Maja Zaloznik" w:date="2016-11-14T13:36:00Z">
          <w:pPr>
            <w:pStyle w:val="ListParagraph"/>
            <w:numPr>
              <w:numId w:val="38"/>
            </w:numPr>
            <w:ind w:left="900" w:hanging="360"/>
            <w:jc w:val="both"/>
          </w:pPr>
        </w:pPrChange>
      </w:pPr>
      <w:ins w:id="871" w:author="Maja Zaloznik" w:date="2016-11-14T13:36:00Z">
        <w:r>
          <w:t>No</w:t>
        </w:r>
      </w:ins>
    </w:p>
    <w:p w:rsidR="00597D28" w:rsidDel="00971E3D" w:rsidRDefault="00597D28" w:rsidP="00597D28">
      <w:pPr>
        <w:pStyle w:val="ListParagraph"/>
        <w:ind w:left="0"/>
        <w:jc w:val="both"/>
        <w:rPr>
          <w:del w:id="872" w:author="Maja Zaloznik" w:date="2016-11-14T13:36:00Z"/>
        </w:rPr>
      </w:pPr>
      <w:del w:id="873" w:author="Maja Zaloznik" w:date="2016-11-14T13:36:00Z">
        <w:r w:rsidDel="00971E3D">
          <w:delText>a) Yes</w:delText>
        </w:r>
      </w:del>
    </w:p>
    <w:p w:rsidR="00597D28" w:rsidDel="00971E3D" w:rsidRDefault="00597D28" w:rsidP="00597D28">
      <w:pPr>
        <w:pStyle w:val="ListParagraph"/>
        <w:ind w:left="0"/>
        <w:jc w:val="both"/>
        <w:rPr>
          <w:del w:id="874" w:author="Maja Zaloznik" w:date="2016-11-14T13:36:00Z"/>
        </w:rPr>
      </w:pPr>
      <w:del w:id="875" w:author="Maja Zaloznik" w:date="2016-11-14T13:36:00Z">
        <w:r w:rsidDel="00971E3D">
          <w:delText>b) No</w:delText>
        </w:r>
      </w:del>
    </w:p>
    <w:p w:rsidR="00597D28" w:rsidRDefault="00597D28">
      <w:pPr>
        <w:ind w:left="900"/>
        <w:jc w:val="both"/>
      </w:pPr>
    </w:p>
    <w:p w:rsidR="00952053" w:rsidRDefault="00952053">
      <w:pPr>
        <w:ind w:left="900"/>
        <w:jc w:val="both"/>
      </w:pPr>
    </w:p>
    <w:p w:rsidR="00CF2F65" w:rsidRDefault="00D4071F">
      <w:pPr>
        <w:pStyle w:val="ListParagraph"/>
        <w:widowControl/>
        <w:numPr>
          <w:ilvl w:val="0"/>
          <w:numId w:val="1"/>
        </w:numPr>
        <w:pPrChange w:id="876" w:author="Maja Zaloznik" w:date="2016-11-14T11:59:00Z">
          <w:pPr>
            <w:widowControl/>
            <w:ind w:left="540"/>
          </w:pPr>
        </w:pPrChange>
      </w:pPr>
      <w:del w:id="877" w:author="Maja Zaloznik" w:date="2016-11-14T11:59:00Z">
        <w:r w:rsidDel="00DE4562">
          <w:delText>20.</w:delText>
        </w:r>
        <w:r w:rsidR="00CF2F65" w:rsidDel="00DE4562">
          <w:delText xml:space="preserve"> </w:delText>
        </w:r>
      </w:del>
      <w:r w:rsidR="00CF2F65">
        <w:t>When you are no longer able to</w:t>
      </w:r>
      <w:r w:rsidR="00952053">
        <w:t xml:space="preserve"> visit your land</w:t>
      </w:r>
      <w:r w:rsidR="00CF2F65">
        <w:t>, what will you do with it?</w:t>
      </w:r>
      <w:ins w:id="878" w:author="Maja Zaloznik" w:date="2016-11-14T13:41:00Z">
        <w:r w:rsidR="00DB3A60">
          <w:t xml:space="preserve"> (One option only)</w:t>
        </w:r>
      </w:ins>
    </w:p>
    <w:p w:rsidR="00CF2F65" w:rsidRDefault="00CF2F65" w:rsidP="0066751A">
      <w:pPr>
        <w:ind w:left="1418" w:firstLine="22"/>
        <w:jc w:val="both"/>
      </w:pPr>
      <w:r>
        <w:t xml:space="preserve">a. </w:t>
      </w:r>
      <w:r w:rsidR="00CD5A70">
        <w:t xml:space="preserve">I will continue to manage the farm </w:t>
      </w:r>
      <w:r w:rsidR="0066751A">
        <w:t>jointly</w:t>
      </w:r>
      <w:r w:rsidR="00CD5A70">
        <w:t xml:space="preserve"> with one </w:t>
      </w:r>
      <w:r w:rsidR="0066751A">
        <w:t xml:space="preserve">of my children/children-in-laws. </w:t>
      </w:r>
      <w:r w:rsidR="0066751A" w:rsidRPr="0066751A">
        <w:rPr>
          <w:i/>
        </w:rPr>
        <w:t>Please state relationship</w:t>
      </w:r>
      <w:r w:rsidR="0066751A">
        <w:t xml:space="preserve">_____ </w:t>
      </w:r>
    </w:p>
    <w:p w:rsidR="00CD5A70" w:rsidRPr="0066751A" w:rsidRDefault="00CF2F65" w:rsidP="0066751A">
      <w:pPr>
        <w:ind w:left="1418" w:firstLine="22"/>
        <w:jc w:val="both"/>
      </w:pPr>
      <w:r>
        <w:t xml:space="preserve">b. </w:t>
      </w:r>
      <w:r w:rsidR="00CD5A70">
        <w:t xml:space="preserve">I will hand over the management of the farm to one of my </w:t>
      </w:r>
      <w:r w:rsidR="0066751A">
        <w:t xml:space="preserve">children/in-law. </w:t>
      </w:r>
      <w:r w:rsidR="0066751A" w:rsidRPr="0066751A">
        <w:rPr>
          <w:i/>
        </w:rPr>
        <w:t xml:space="preserve">Please state relationship </w:t>
      </w:r>
      <w:r w:rsidR="0066751A">
        <w:t>_______</w:t>
      </w:r>
      <w:r w:rsidR="0066751A" w:rsidRPr="0066751A">
        <w:t xml:space="preserve"> </w:t>
      </w:r>
    </w:p>
    <w:p w:rsidR="00CF2F65" w:rsidRDefault="00CD5A70" w:rsidP="00D4071F">
      <w:pPr>
        <w:ind w:left="1418" w:firstLine="22"/>
        <w:jc w:val="both"/>
      </w:pPr>
      <w:r>
        <w:t xml:space="preserve">c. </w:t>
      </w:r>
      <w:r w:rsidR="00D4071F">
        <w:t>I will cont</w:t>
      </w:r>
      <w:r w:rsidR="0066751A">
        <w:t>inue to manage the farm jointly</w:t>
      </w:r>
      <w:r w:rsidR="00D4071F">
        <w:t xml:space="preserve"> with another m</w:t>
      </w:r>
      <w:r w:rsidR="00CF2F65">
        <w:t>ember</w:t>
      </w:r>
      <w:r w:rsidR="00D4071F">
        <w:t xml:space="preserve"> of my family (i.e. not </w:t>
      </w:r>
      <w:r w:rsidR="0066751A">
        <w:t>children or children-in-law)</w:t>
      </w:r>
      <w:r w:rsidR="00D4071F">
        <w:t xml:space="preserve">.  </w:t>
      </w:r>
      <w:r w:rsidR="0066751A" w:rsidRPr="0066751A">
        <w:rPr>
          <w:i/>
        </w:rPr>
        <w:t>Please state relationship</w:t>
      </w:r>
      <w:r w:rsidR="0066751A">
        <w:t xml:space="preserve"> </w:t>
      </w:r>
      <w:r w:rsidR="00D4071F">
        <w:t>____</w:t>
      </w:r>
    </w:p>
    <w:p w:rsidR="00D4071F" w:rsidRDefault="00D4071F" w:rsidP="00D4071F">
      <w:pPr>
        <w:ind w:left="1418" w:firstLine="22"/>
        <w:jc w:val="both"/>
      </w:pPr>
      <w:r>
        <w:t>d</w:t>
      </w:r>
      <w:r w:rsidR="00CF2F65">
        <w:t xml:space="preserve">. </w:t>
      </w:r>
      <w:r>
        <w:t xml:space="preserve">I will hand over the management of the farm to another member of my family (i.e. </w:t>
      </w:r>
      <w:r w:rsidR="0066751A">
        <w:t>not children or children-in-law</w:t>
      </w:r>
      <w:r>
        <w:t xml:space="preserve">).  </w:t>
      </w:r>
      <w:r w:rsidR="0066751A" w:rsidRPr="0066751A">
        <w:rPr>
          <w:i/>
        </w:rPr>
        <w:t>Please state relationship</w:t>
      </w:r>
      <w:r w:rsidR="0066751A">
        <w:t xml:space="preserve"> </w:t>
      </w:r>
      <w:r>
        <w:t>_______</w:t>
      </w:r>
    </w:p>
    <w:p w:rsidR="00CF2F65" w:rsidRDefault="00D4071F" w:rsidP="00CF2F65">
      <w:pPr>
        <w:ind w:left="720" w:firstLine="720"/>
        <w:jc w:val="both"/>
      </w:pPr>
      <w:r>
        <w:t>e</w:t>
      </w:r>
      <w:r w:rsidR="00CF2F65">
        <w:t xml:space="preserve">. I will </w:t>
      </w:r>
      <w:r>
        <w:t>rent out the land</w:t>
      </w:r>
    </w:p>
    <w:p w:rsidR="00D4071F" w:rsidRDefault="00CF2F65" w:rsidP="00CF2F65">
      <w:pPr>
        <w:ind w:left="720" w:firstLine="720"/>
        <w:jc w:val="both"/>
      </w:pPr>
      <w:r>
        <w:t xml:space="preserve">f. </w:t>
      </w:r>
      <w:r w:rsidR="00D4071F">
        <w:t>I will try to sell the land</w:t>
      </w:r>
    </w:p>
    <w:p w:rsidR="00CF2F65" w:rsidRDefault="00D4071F" w:rsidP="00CF2F65">
      <w:pPr>
        <w:ind w:left="720" w:firstLine="720"/>
        <w:jc w:val="both"/>
      </w:pPr>
      <w:r>
        <w:t xml:space="preserve">g. </w:t>
      </w:r>
      <w:r w:rsidR="00CF2F65">
        <w:t>Something else – what? ……………….</w:t>
      </w:r>
    </w:p>
    <w:p w:rsidR="002B4276" w:rsidRDefault="002B4276">
      <w:pPr>
        <w:jc w:val="both"/>
      </w:pPr>
    </w:p>
    <w:p w:rsidR="00597D28" w:rsidDel="00E765AB" w:rsidRDefault="00D4071F">
      <w:pPr>
        <w:pStyle w:val="ListParagraph"/>
        <w:numPr>
          <w:ilvl w:val="0"/>
          <w:numId w:val="1"/>
        </w:numPr>
        <w:jc w:val="both"/>
        <w:rPr>
          <w:del w:id="879" w:author="Maja Zaloznik" w:date="2016-11-14T13:13:00Z"/>
        </w:rPr>
        <w:pPrChange w:id="880" w:author="Maja Zaloznik" w:date="2016-11-14T11:59:00Z">
          <w:pPr>
            <w:ind w:left="540"/>
            <w:jc w:val="both"/>
          </w:pPr>
        </w:pPrChange>
      </w:pPr>
      <w:del w:id="881" w:author="Maja Zaloznik" w:date="2016-11-14T11:59:00Z">
        <w:r w:rsidDel="00DE4562">
          <w:delText>21.</w:delText>
        </w:r>
      </w:del>
      <w:del w:id="882" w:author="Maja Zaloznik" w:date="2016-11-14T13:13:00Z">
        <w:r w:rsidR="00037E11" w:rsidDel="00E765AB">
          <w:delText xml:space="preserve"> </w:delText>
        </w:r>
        <w:r w:rsidR="00597D28" w:rsidDel="00E765AB">
          <w:delText>How much land do you own?</w:delText>
        </w:r>
        <w:r w:rsidR="00597D28" w:rsidDel="00E765AB">
          <w:tab/>
          <w:delText>______acres</w:delText>
        </w:r>
      </w:del>
    </w:p>
    <w:p w:rsidR="00597D28" w:rsidDel="00E765AB" w:rsidRDefault="001F6A08">
      <w:pPr>
        <w:pStyle w:val="ListParagraph"/>
        <w:numPr>
          <w:ilvl w:val="0"/>
          <w:numId w:val="1"/>
        </w:numPr>
        <w:jc w:val="both"/>
        <w:rPr>
          <w:del w:id="883" w:author="Maja Zaloznik" w:date="2016-11-14T13:13:00Z"/>
        </w:rPr>
        <w:pPrChange w:id="884" w:author="Maja Zaloznik" w:date="2016-11-14T11:59:00Z">
          <w:pPr>
            <w:ind w:left="540"/>
            <w:jc w:val="both"/>
          </w:pPr>
        </w:pPrChange>
      </w:pPr>
      <w:del w:id="885" w:author="Maja Zaloznik" w:date="2016-11-14T11:59:00Z">
        <w:r w:rsidDel="00DE4562">
          <w:delText>22</w:delText>
        </w:r>
        <w:r w:rsidR="00D4071F" w:rsidDel="00DE4562">
          <w:delText>.</w:delText>
        </w:r>
      </w:del>
      <w:del w:id="886" w:author="Maja Zaloznik" w:date="2016-11-14T13:13:00Z">
        <w:r w:rsidR="00597D28" w:rsidDel="00E765AB">
          <w:delText xml:space="preserve"> How much land do you rent?</w:delText>
        </w:r>
        <w:r w:rsidR="00597D28" w:rsidDel="00E765AB">
          <w:tab/>
          <w:delText>______acres</w:delText>
        </w:r>
      </w:del>
    </w:p>
    <w:p w:rsidR="001F6A08" w:rsidDel="006B6194" w:rsidRDefault="001F6A08" w:rsidP="00D4071F">
      <w:pPr>
        <w:ind w:left="540"/>
        <w:jc w:val="both"/>
        <w:rPr>
          <w:del w:id="887" w:author="Maja Zaloznik" w:date="2016-11-14T13:36:00Z"/>
        </w:rPr>
      </w:pPr>
    </w:p>
    <w:p w:rsidR="001F6A08" w:rsidRDefault="001F6A08">
      <w:pPr>
        <w:jc w:val="both"/>
        <w:pPrChange w:id="888" w:author="Maja Zaloznik" w:date="2016-11-14T13:36:00Z">
          <w:pPr>
            <w:ind w:left="540"/>
            <w:jc w:val="both"/>
          </w:pPr>
        </w:pPrChange>
      </w:pPr>
    </w:p>
    <w:p w:rsidR="008A6B60" w:rsidRDefault="00D956A3">
      <w:pPr>
        <w:pStyle w:val="ListParagraph"/>
        <w:numPr>
          <w:ilvl w:val="0"/>
          <w:numId w:val="1"/>
        </w:numPr>
        <w:jc w:val="both"/>
        <w:pPrChange w:id="889" w:author="Maja Zaloznik" w:date="2016-11-14T11:59:00Z">
          <w:pPr>
            <w:ind w:left="540"/>
            <w:jc w:val="both"/>
          </w:pPr>
        </w:pPrChange>
      </w:pPr>
      <w:commentRangeStart w:id="890"/>
      <w:del w:id="891" w:author="Maja Zaloznik" w:date="2016-11-14T11:59:00Z">
        <w:r w:rsidDel="00DE4562">
          <w:delText>23</w:delText>
        </w:r>
        <w:r w:rsidR="001F6A08" w:rsidDel="00DE4562">
          <w:delText>.</w:delText>
        </w:r>
      </w:del>
      <w:r w:rsidR="0066751A">
        <w:t xml:space="preserve"> How far away from your home is your land?   ________miles/</w:t>
      </w:r>
      <w:proofErr w:type="spellStart"/>
      <w:r w:rsidR="0066751A">
        <w:t>kms</w:t>
      </w:r>
      <w:proofErr w:type="spellEnd"/>
      <w:r w:rsidR="006E56B5">
        <w:t xml:space="preserve">  (</w:t>
      </w:r>
      <w:r w:rsidR="006E56B5" w:rsidRPr="00DE4562">
        <w:rPr>
          <w:i/>
        </w:rPr>
        <w:t>if you have more than one plot, give distance for farthest plot</w:t>
      </w:r>
      <w:r w:rsidR="006E56B5">
        <w:t>)</w:t>
      </w:r>
      <w:commentRangeEnd w:id="890"/>
      <w:r w:rsidR="006B6194">
        <w:rPr>
          <w:rStyle w:val="CommentReference"/>
          <w:rFonts w:cs="Mangal"/>
        </w:rPr>
        <w:commentReference w:id="890"/>
      </w:r>
    </w:p>
    <w:p w:rsidR="008A6B60" w:rsidRDefault="008A6B60" w:rsidP="008A6B60">
      <w:pPr>
        <w:ind w:left="540"/>
        <w:jc w:val="both"/>
      </w:pPr>
    </w:p>
    <w:p w:rsidR="008A6B60" w:rsidRDefault="00D956A3">
      <w:pPr>
        <w:pStyle w:val="ListParagraph"/>
        <w:numPr>
          <w:ilvl w:val="0"/>
          <w:numId w:val="1"/>
        </w:numPr>
        <w:jc w:val="both"/>
        <w:rPr>
          <w:ins w:id="892" w:author="Maja Zaloznik" w:date="2016-11-14T15:34:00Z"/>
        </w:rPr>
        <w:pPrChange w:id="893" w:author="Maja Zaloznik" w:date="2016-11-14T11:59:00Z">
          <w:pPr>
            <w:ind w:left="540"/>
            <w:jc w:val="both"/>
          </w:pPr>
        </w:pPrChange>
      </w:pPr>
      <w:del w:id="894" w:author="Maja Zaloznik" w:date="2016-11-14T11:59:00Z">
        <w:r w:rsidDel="00DE4562">
          <w:delText>24</w:delText>
        </w:r>
        <w:r w:rsidR="001F6A08" w:rsidDel="00DE4562">
          <w:delText>.</w:delText>
        </w:r>
        <w:r w:rsidR="008A6B60" w:rsidDel="00DE4562">
          <w:delText xml:space="preserve">  </w:delText>
        </w:r>
      </w:del>
      <w:r w:rsidR="008A6B60">
        <w:t xml:space="preserve">Has the size of your farm (including the land you farm yourself) </w:t>
      </w:r>
      <w:del w:id="895" w:author="Maja Zaloznik" w:date="2016-11-14T15:33:00Z">
        <w:r w:rsidR="008A6B60" w:rsidDel="004615DE">
          <w:delText xml:space="preserve">changed </w:delText>
        </w:r>
      </w:del>
      <w:ins w:id="896" w:author="Maja Zaloznik" w:date="2016-11-14T15:33:00Z">
        <w:r w:rsidR="004615DE">
          <w:t>increased</w:t>
        </w:r>
        <w:r w:rsidR="004615DE">
          <w:t xml:space="preserve"> </w:t>
        </w:r>
      </w:ins>
      <w:r w:rsidR="008A6B60">
        <w:t xml:space="preserve">in the last five years?  </w:t>
      </w:r>
    </w:p>
    <w:p w:rsidR="004615DE" w:rsidRDefault="004615DE" w:rsidP="004615DE">
      <w:pPr>
        <w:pStyle w:val="ListParagraph"/>
        <w:rPr>
          <w:ins w:id="897" w:author="Maja Zaloznik" w:date="2016-11-14T15:34:00Z"/>
        </w:rPr>
        <w:pPrChange w:id="898" w:author="Maja Zaloznik" w:date="2016-11-14T15:34:00Z">
          <w:pPr>
            <w:pStyle w:val="ListParagraph"/>
            <w:numPr>
              <w:numId w:val="1"/>
            </w:numPr>
            <w:tabs>
              <w:tab w:val="num" w:pos="786"/>
            </w:tabs>
            <w:ind w:left="786" w:hanging="360"/>
            <w:jc w:val="both"/>
          </w:pPr>
        </w:pPrChange>
      </w:pPr>
    </w:p>
    <w:p w:rsidR="004615DE" w:rsidRDefault="004615DE" w:rsidP="004615DE">
      <w:pPr>
        <w:pStyle w:val="ListParagraph"/>
        <w:numPr>
          <w:ilvl w:val="1"/>
          <w:numId w:val="1"/>
        </w:numPr>
        <w:jc w:val="both"/>
        <w:rPr>
          <w:ins w:id="899" w:author="Maja Zaloznik" w:date="2016-11-14T15:34:00Z"/>
        </w:rPr>
        <w:pPrChange w:id="900" w:author="Maja Zaloznik" w:date="2016-11-14T15:34:00Z">
          <w:pPr>
            <w:ind w:left="540"/>
            <w:jc w:val="both"/>
          </w:pPr>
        </w:pPrChange>
      </w:pPr>
      <w:ins w:id="901" w:author="Maja Zaloznik" w:date="2016-11-14T15:34:00Z">
        <w:r>
          <w:t>Yes bought _________acres</w:t>
        </w:r>
      </w:ins>
    </w:p>
    <w:p w:rsidR="004615DE" w:rsidRDefault="004615DE" w:rsidP="004615DE">
      <w:pPr>
        <w:pStyle w:val="ListParagraph"/>
        <w:numPr>
          <w:ilvl w:val="1"/>
          <w:numId w:val="1"/>
        </w:numPr>
        <w:jc w:val="both"/>
        <w:rPr>
          <w:ins w:id="902" w:author="Maja Zaloznik" w:date="2016-11-14T15:34:00Z"/>
        </w:rPr>
        <w:pPrChange w:id="903" w:author="Maja Zaloznik" w:date="2016-11-14T15:34:00Z">
          <w:pPr>
            <w:ind w:left="540"/>
            <w:jc w:val="both"/>
          </w:pPr>
        </w:pPrChange>
      </w:pPr>
      <w:ins w:id="904" w:author="Maja Zaloznik" w:date="2016-11-14T15:34:00Z">
        <w:r>
          <w:t>Yes, rented _________acres</w:t>
        </w:r>
      </w:ins>
    </w:p>
    <w:p w:rsidR="004615DE" w:rsidRDefault="004615DE" w:rsidP="004615DE">
      <w:pPr>
        <w:pStyle w:val="ListParagraph"/>
        <w:numPr>
          <w:ilvl w:val="1"/>
          <w:numId w:val="1"/>
        </w:numPr>
        <w:jc w:val="both"/>
        <w:rPr>
          <w:ins w:id="905" w:author="Maja Zaloznik" w:date="2016-11-14T15:34:00Z"/>
        </w:rPr>
        <w:pPrChange w:id="906" w:author="Maja Zaloznik" w:date="2016-11-14T15:34:00Z">
          <w:pPr>
            <w:ind w:left="540"/>
            <w:jc w:val="both"/>
          </w:pPr>
        </w:pPrChange>
      </w:pPr>
      <w:ins w:id="907" w:author="Maja Zaloznik" w:date="2016-11-14T15:34:00Z">
        <w:r>
          <w:t>No</w:t>
        </w:r>
      </w:ins>
    </w:p>
    <w:p w:rsidR="004615DE" w:rsidRDefault="004615DE" w:rsidP="004615DE">
      <w:pPr>
        <w:pStyle w:val="ListParagraph"/>
        <w:numPr>
          <w:ilvl w:val="0"/>
          <w:numId w:val="1"/>
        </w:numPr>
        <w:jc w:val="both"/>
        <w:rPr>
          <w:ins w:id="908" w:author="Maja Zaloznik" w:date="2016-11-14T15:34:00Z"/>
        </w:rPr>
      </w:pPr>
      <w:ins w:id="909" w:author="Maja Zaloznik" w:date="2016-11-14T15:34:00Z">
        <w:r>
          <w:t xml:space="preserve">Has the size of your farm (including the land you farm yourself) </w:t>
        </w:r>
        <w:r>
          <w:t>decreased</w:t>
        </w:r>
        <w:r>
          <w:t xml:space="preserve"> </w:t>
        </w:r>
        <w:r>
          <w:t xml:space="preserve">in the last five years?  </w:t>
        </w:r>
      </w:ins>
    </w:p>
    <w:p w:rsidR="004615DE" w:rsidDel="004615DE" w:rsidRDefault="004615DE" w:rsidP="004615DE">
      <w:pPr>
        <w:pStyle w:val="ListParagraph"/>
        <w:numPr>
          <w:ilvl w:val="1"/>
          <w:numId w:val="1"/>
        </w:numPr>
        <w:jc w:val="both"/>
        <w:rPr>
          <w:del w:id="910" w:author="Maja Zaloznik" w:date="2016-11-14T15:35:00Z"/>
        </w:rPr>
        <w:pPrChange w:id="911" w:author="Maja Zaloznik" w:date="2016-11-14T15:35:00Z">
          <w:pPr>
            <w:ind w:left="540"/>
            <w:jc w:val="both"/>
          </w:pPr>
        </w:pPrChange>
      </w:pPr>
    </w:p>
    <w:p w:rsidR="008A6B60" w:rsidDel="004615DE" w:rsidRDefault="008A6B60" w:rsidP="004615DE">
      <w:pPr>
        <w:pStyle w:val="ListParagraph"/>
        <w:rPr>
          <w:del w:id="912" w:author="Maja Zaloznik" w:date="2016-11-14T15:35:00Z"/>
        </w:rPr>
        <w:pPrChange w:id="913" w:author="Maja Zaloznik" w:date="2016-11-14T15:35:00Z">
          <w:pPr>
            <w:ind w:left="540"/>
            <w:jc w:val="both"/>
          </w:pPr>
        </w:pPrChange>
      </w:pPr>
      <w:del w:id="914" w:author="Maja Zaloznik" w:date="2016-11-14T15:35:00Z">
        <w:r w:rsidDel="004615DE">
          <w:delText>a) Yes</w:delText>
        </w:r>
      </w:del>
    </w:p>
    <w:p w:rsidR="008A6B60" w:rsidDel="0093484C" w:rsidRDefault="008A6B60" w:rsidP="004615DE">
      <w:pPr>
        <w:pStyle w:val="ListParagraph"/>
        <w:rPr>
          <w:del w:id="915" w:author="Maja Zaloznik" w:date="2016-11-14T13:52:00Z"/>
        </w:rPr>
        <w:pPrChange w:id="916" w:author="Maja Zaloznik" w:date="2016-11-14T15:35:00Z">
          <w:pPr>
            <w:ind w:left="540"/>
            <w:jc w:val="both"/>
          </w:pPr>
        </w:pPrChange>
      </w:pPr>
      <w:del w:id="917" w:author="Maja Zaloznik" w:date="2016-11-14T15:35:00Z">
        <w:r w:rsidDel="004615DE">
          <w:delText>b) No</w:delText>
        </w:r>
      </w:del>
    </w:p>
    <w:p w:rsidR="008A6B60" w:rsidDel="004615DE" w:rsidRDefault="008A6B60" w:rsidP="004615DE">
      <w:pPr>
        <w:pStyle w:val="ListParagraph"/>
        <w:rPr>
          <w:del w:id="918" w:author="Maja Zaloznik" w:date="2016-11-14T15:35:00Z"/>
        </w:rPr>
        <w:pPrChange w:id="919" w:author="Maja Zaloznik" w:date="2016-11-14T15:35:00Z">
          <w:pPr>
            <w:ind w:left="540"/>
            <w:jc w:val="both"/>
          </w:pPr>
        </w:pPrChange>
      </w:pPr>
    </w:p>
    <w:p w:rsidR="008A6B60" w:rsidDel="004615DE" w:rsidRDefault="008A6B60" w:rsidP="004615DE">
      <w:pPr>
        <w:pStyle w:val="ListParagraph"/>
        <w:rPr>
          <w:del w:id="920" w:author="Maja Zaloznik" w:date="2016-11-14T15:35:00Z"/>
        </w:rPr>
        <w:pPrChange w:id="921" w:author="Maja Zaloznik" w:date="2016-11-14T15:35:00Z">
          <w:pPr>
            <w:ind w:left="540"/>
            <w:jc w:val="both"/>
          </w:pPr>
        </w:pPrChange>
      </w:pPr>
    </w:p>
    <w:p w:rsidR="008A6B60" w:rsidDel="004615DE" w:rsidRDefault="00AE68CC" w:rsidP="004615DE">
      <w:pPr>
        <w:pStyle w:val="ListParagraph"/>
        <w:rPr>
          <w:del w:id="922" w:author="Maja Zaloznik" w:date="2016-11-14T15:35:00Z"/>
        </w:rPr>
        <w:pPrChange w:id="923" w:author="Maja Zaloznik" w:date="2016-11-14T15:35:00Z">
          <w:pPr>
            <w:ind w:left="540"/>
            <w:jc w:val="both"/>
          </w:pPr>
        </w:pPrChange>
      </w:pPr>
      <w:commentRangeStart w:id="924"/>
      <w:del w:id="925" w:author="Maja Zaloznik" w:date="2016-11-14T11:59:00Z">
        <w:r w:rsidDel="00DE4562">
          <w:delText>2</w:delText>
        </w:r>
        <w:r w:rsidR="00D956A3" w:rsidDel="00DE4562">
          <w:delText>5</w:delText>
        </w:r>
        <w:r w:rsidDel="00DE4562">
          <w:delText xml:space="preserve">. </w:delText>
        </w:r>
      </w:del>
      <w:del w:id="926" w:author="Maja Zaloznik" w:date="2016-11-14T15:35:00Z">
        <w:r w:rsidR="008A6B60" w:rsidDel="004615DE">
          <w:delText xml:space="preserve">If yes, we would like you to tell </w:delText>
        </w:r>
        <w:r w:rsidR="006F72E1" w:rsidDel="004615DE">
          <w:delText xml:space="preserve">us </w:delText>
        </w:r>
        <w:r w:rsidR="008A6B60" w:rsidDel="004615DE">
          <w:delText>how it has changed.</w:delText>
        </w:r>
      </w:del>
    </w:p>
    <w:p w:rsidR="008A6B60" w:rsidRDefault="008A6B60" w:rsidP="004615DE">
      <w:pPr>
        <w:pStyle w:val="ListParagraph"/>
        <w:pPrChange w:id="927" w:author="Maja Zaloznik" w:date="2016-11-14T15:35:00Z">
          <w:pPr>
            <w:ind w:left="540"/>
            <w:jc w:val="both"/>
          </w:pPr>
        </w:pPrChange>
      </w:pPr>
    </w:p>
    <w:tbl>
      <w:tblPr>
        <w:tblStyle w:val="TableGrid"/>
        <w:tblW w:w="0" w:type="auto"/>
        <w:tblInd w:w="540" w:type="dxa"/>
        <w:tblLook w:val="04A0" w:firstRow="1" w:lastRow="0" w:firstColumn="1" w:lastColumn="0" w:noHBand="0" w:noVBand="1"/>
        <w:tblPrChange w:id="928" w:author="Maja Zaloznik" w:date="2016-11-14T15:31:00Z">
          <w:tblPr>
            <w:tblStyle w:val="TableGrid"/>
            <w:tblW w:w="0" w:type="auto"/>
            <w:tblInd w:w="540" w:type="dxa"/>
            <w:tblLook w:val="04A0" w:firstRow="1" w:lastRow="0" w:firstColumn="1" w:lastColumn="0" w:noHBand="0" w:noVBand="1"/>
          </w:tblPr>
        </w:tblPrChange>
      </w:tblPr>
      <w:tblGrid>
        <w:gridCol w:w="3093"/>
        <w:gridCol w:w="2145"/>
        <w:gridCol w:w="3544"/>
        <w:tblGridChange w:id="929">
          <w:tblGrid>
            <w:gridCol w:w="3093"/>
            <w:gridCol w:w="3127"/>
            <w:gridCol w:w="3094"/>
          </w:tblGrid>
        </w:tblGridChange>
      </w:tblGrid>
      <w:tr w:rsidR="008A6B60" w:rsidTr="00764A99">
        <w:tc>
          <w:tcPr>
            <w:tcW w:w="3093" w:type="dxa"/>
            <w:tcPrChange w:id="930" w:author="Maja Zaloznik" w:date="2016-11-14T15:31:00Z">
              <w:tcPr>
                <w:tcW w:w="3093" w:type="dxa"/>
              </w:tcPr>
            </w:tcPrChange>
          </w:tcPr>
          <w:p w:rsidR="008A6B60" w:rsidRDefault="008A6B60" w:rsidP="00D4071F">
            <w:pPr>
              <w:jc w:val="both"/>
            </w:pPr>
          </w:p>
        </w:tc>
        <w:tc>
          <w:tcPr>
            <w:tcW w:w="2145" w:type="dxa"/>
            <w:tcPrChange w:id="931" w:author="Maja Zaloznik" w:date="2016-11-14T15:31:00Z">
              <w:tcPr>
                <w:tcW w:w="3127" w:type="dxa"/>
              </w:tcPr>
            </w:tcPrChange>
          </w:tcPr>
          <w:p w:rsidR="008A6B60" w:rsidRDefault="008A6B60" w:rsidP="00D4071F">
            <w:pPr>
              <w:jc w:val="both"/>
            </w:pPr>
            <w:r>
              <w:t xml:space="preserve">How many acres? </w:t>
            </w:r>
          </w:p>
        </w:tc>
        <w:tc>
          <w:tcPr>
            <w:tcW w:w="3544" w:type="dxa"/>
            <w:tcPrChange w:id="932" w:author="Maja Zaloznik" w:date="2016-11-14T15:31:00Z">
              <w:tcPr>
                <w:tcW w:w="3094" w:type="dxa"/>
              </w:tcPr>
            </w:tcPrChange>
          </w:tcPr>
          <w:p w:rsidR="00801826" w:rsidRDefault="002C1697" w:rsidP="00801826">
            <w:pPr>
              <w:jc w:val="both"/>
              <w:rPr>
                <w:ins w:id="933" w:author="Maja Zaloznik" w:date="2016-11-14T13:38:00Z"/>
              </w:rPr>
            </w:pPr>
            <w:r>
              <w:t xml:space="preserve">Reason?    </w:t>
            </w:r>
          </w:p>
          <w:p w:rsidR="00801826" w:rsidRDefault="00764A99">
            <w:pPr>
              <w:pStyle w:val="ListParagraph"/>
              <w:numPr>
                <w:ilvl w:val="0"/>
                <w:numId w:val="59"/>
              </w:numPr>
              <w:jc w:val="both"/>
              <w:rPr>
                <w:ins w:id="934" w:author="Maja Zaloznik" w:date="2016-11-14T13:38:00Z"/>
              </w:rPr>
              <w:pPrChange w:id="935" w:author="Maja Zaloznik" w:date="2016-11-14T13:38:00Z">
                <w:pPr>
                  <w:jc w:val="both"/>
                </w:pPr>
              </w:pPrChange>
            </w:pPr>
            <w:ins w:id="936" w:author="Maja Zaloznik" w:date="2016-11-14T15:32:00Z">
              <w:r>
                <w:t>debt</w:t>
              </w:r>
            </w:ins>
          </w:p>
          <w:p w:rsidR="00764A99" w:rsidRDefault="00764A99">
            <w:pPr>
              <w:pStyle w:val="ListParagraph"/>
              <w:numPr>
                <w:ilvl w:val="0"/>
                <w:numId w:val="59"/>
              </w:numPr>
              <w:jc w:val="both"/>
              <w:rPr>
                <w:ins w:id="937" w:author="Maja Zaloznik" w:date="2016-11-14T15:32:00Z"/>
              </w:rPr>
              <w:pPrChange w:id="938" w:author="Maja Zaloznik" w:date="2016-11-14T13:38:00Z">
                <w:pPr>
                  <w:jc w:val="both"/>
                </w:pPr>
              </w:pPrChange>
            </w:pPr>
            <w:ins w:id="939" w:author="Maja Zaloznik" w:date="2016-11-14T15:32:00Z">
              <w:r>
                <w:t>too large to manage</w:t>
              </w:r>
            </w:ins>
          </w:p>
          <w:p w:rsidR="008A6B60" w:rsidRDefault="00764A99">
            <w:pPr>
              <w:pStyle w:val="ListParagraph"/>
              <w:numPr>
                <w:ilvl w:val="0"/>
                <w:numId w:val="59"/>
              </w:numPr>
              <w:jc w:val="both"/>
              <w:pPrChange w:id="940" w:author="Maja Zaloznik" w:date="2016-11-14T13:38:00Z">
                <w:pPr>
                  <w:jc w:val="both"/>
                </w:pPr>
              </w:pPrChange>
            </w:pPr>
            <w:ins w:id="941" w:author="Maja Zaloznik" w:date="2016-11-14T15:32:00Z">
              <w:r>
                <w:t>other</w:t>
              </w:r>
            </w:ins>
            <w:del w:id="942" w:author="Maja Zaloznik" w:date="2016-11-14T13:38:00Z">
              <w:r w:rsidR="002C1697" w:rsidDel="00801826">
                <w:delText xml:space="preserve">    To whom?</w:delText>
              </w:r>
            </w:del>
          </w:p>
        </w:tc>
      </w:tr>
      <w:tr w:rsidR="008A6B60" w:rsidTr="00764A99">
        <w:tc>
          <w:tcPr>
            <w:tcW w:w="3093" w:type="dxa"/>
            <w:tcPrChange w:id="943" w:author="Maja Zaloznik" w:date="2016-11-14T15:31:00Z">
              <w:tcPr>
                <w:tcW w:w="3093" w:type="dxa"/>
              </w:tcPr>
            </w:tcPrChange>
          </w:tcPr>
          <w:p w:rsidR="008A6B60" w:rsidRDefault="00AE68CC" w:rsidP="008A6B60">
            <w:pPr>
              <w:jc w:val="both"/>
            </w:pPr>
            <w:r>
              <w:t>Sold some land</w:t>
            </w:r>
          </w:p>
        </w:tc>
        <w:tc>
          <w:tcPr>
            <w:tcW w:w="2145" w:type="dxa"/>
            <w:tcPrChange w:id="944" w:author="Maja Zaloznik" w:date="2016-11-14T15:31:00Z">
              <w:tcPr>
                <w:tcW w:w="3127" w:type="dxa"/>
              </w:tcPr>
            </w:tcPrChange>
          </w:tcPr>
          <w:p w:rsidR="008A6B60" w:rsidRDefault="008A6B60" w:rsidP="00D4071F">
            <w:pPr>
              <w:jc w:val="both"/>
            </w:pPr>
          </w:p>
        </w:tc>
        <w:tc>
          <w:tcPr>
            <w:tcW w:w="3544" w:type="dxa"/>
            <w:tcPrChange w:id="945" w:author="Maja Zaloznik" w:date="2016-11-14T15:31:00Z">
              <w:tcPr>
                <w:tcW w:w="3094" w:type="dxa"/>
              </w:tcPr>
            </w:tcPrChange>
          </w:tcPr>
          <w:p w:rsidR="008A6B60" w:rsidRDefault="008A6B60" w:rsidP="00D4071F">
            <w:pPr>
              <w:jc w:val="both"/>
            </w:pPr>
          </w:p>
        </w:tc>
      </w:tr>
      <w:tr w:rsidR="008A6B60" w:rsidTr="00764A99">
        <w:tc>
          <w:tcPr>
            <w:tcW w:w="3093" w:type="dxa"/>
            <w:tcPrChange w:id="946" w:author="Maja Zaloznik" w:date="2016-11-14T15:31:00Z">
              <w:tcPr>
                <w:tcW w:w="3093" w:type="dxa"/>
              </w:tcPr>
            </w:tcPrChange>
          </w:tcPr>
          <w:p w:rsidR="008A6B60" w:rsidRDefault="00AE68CC" w:rsidP="008A6B60">
            <w:pPr>
              <w:jc w:val="both"/>
            </w:pPr>
            <w:r>
              <w:t>Let (rented out) some land</w:t>
            </w:r>
          </w:p>
        </w:tc>
        <w:tc>
          <w:tcPr>
            <w:tcW w:w="2145" w:type="dxa"/>
            <w:tcPrChange w:id="947" w:author="Maja Zaloznik" w:date="2016-11-14T15:31:00Z">
              <w:tcPr>
                <w:tcW w:w="3127" w:type="dxa"/>
              </w:tcPr>
            </w:tcPrChange>
          </w:tcPr>
          <w:p w:rsidR="008A6B60" w:rsidRDefault="008A6B60" w:rsidP="00D4071F">
            <w:pPr>
              <w:jc w:val="both"/>
            </w:pPr>
          </w:p>
        </w:tc>
        <w:tc>
          <w:tcPr>
            <w:tcW w:w="3544" w:type="dxa"/>
            <w:tcPrChange w:id="948" w:author="Maja Zaloznik" w:date="2016-11-14T15:31:00Z">
              <w:tcPr>
                <w:tcW w:w="3094" w:type="dxa"/>
              </w:tcPr>
            </w:tcPrChange>
          </w:tcPr>
          <w:p w:rsidR="008A6B60" w:rsidRDefault="008A6B60" w:rsidP="00D4071F">
            <w:pPr>
              <w:jc w:val="both"/>
            </w:pPr>
          </w:p>
        </w:tc>
      </w:tr>
      <w:tr w:rsidR="008A6B60" w:rsidTr="00764A99">
        <w:tc>
          <w:tcPr>
            <w:tcW w:w="3093" w:type="dxa"/>
            <w:tcPrChange w:id="949" w:author="Maja Zaloznik" w:date="2016-11-14T15:31:00Z">
              <w:tcPr>
                <w:tcW w:w="3093" w:type="dxa"/>
              </w:tcPr>
            </w:tcPrChange>
          </w:tcPr>
          <w:p w:rsidR="008A6B60" w:rsidRDefault="00AE68CC" w:rsidP="00AE68CC">
            <w:pPr>
              <w:jc w:val="both"/>
            </w:pPr>
            <w:r>
              <w:t>Gave away some land</w:t>
            </w:r>
          </w:p>
        </w:tc>
        <w:tc>
          <w:tcPr>
            <w:tcW w:w="2145" w:type="dxa"/>
            <w:tcPrChange w:id="950" w:author="Maja Zaloznik" w:date="2016-11-14T15:31:00Z">
              <w:tcPr>
                <w:tcW w:w="3127" w:type="dxa"/>
              </w:tcPr>
            </w:tcPrChange>
          </w:tcPr>
          <w:p w:rsidR="008A6B60" w:rsidRDefault="008A6B60" w:rsidP="00D4071F">
            <w:pPr>
              <w:jc w:val="both"/>
            </w:pPr>
          </w:p>
        </w:tc>
        <w:tc>
          <w:tcPr>
            <w:tcW w:w="3544" w:type="dxa"/>
            <w:tcPrChange w:id="951" w:author="Maja Zaloznik" w:date="2016-11-14T15:31:00Z">
              <w:tcPr>
                <w:tcW w:w="3094" w:type="dxa"/>
              </w:tcPr>
            </w:tcPrChange>
          </w:tcPr>
          <w:p w:rsidR="008A6B60" w:rsidRDefault="008A6B60" w:rsidP="00D4071F">
            <w:pPr>
              <w:jc w:val="both"/>
            </w:pPr>
          </w:p>
        </w:tc>
      </w:tr>
      <w:tr w:rsidR="00AE68CC" w:rsidDel="004615DE" w:rsidTr="00764A99">
        <w:trPr>
          <w:del w:id="952" w:author="Maja Zaloznik" w:date="2016-11-14T15:35:00Z"/>
        </w:trPr>
        <w:tc>
          <w:tcPr>
            <w:tcW w:w="3093" w:type="dxa"/>
            <w:tcPrChange w:id="953" w:author="Maja Zaloznik" w:date="2016-11-14T15:31:00Z">
              <w:tcPr>
                <w:tcW w:w="3093" w:type="dxa"/>
              </w:tcPr>
            </w:tcPrChange>
          </w:tcPr>
          <w:p w:rsidR="00AE68CC" w:rsidDel="004615DE" w:rsidRDefault="00AE68CC" w:rsidP="00AE68CC">
            <w:pPr>
              <w:jc w:val="both"/>
              <w:rPr>
                <w:del w:id="954" w:author="Maja Zaloznik" w:date="2016-11-14T15:35:00Z"/>
              </w:rPr>
            </w:pPr>
            <w:del w:id="955" w:author="Maja Zaloznik" w:date="2016-11-14T15:35:00Z">
              <w:r w:rsidDel="004615DE">
                <w:delText>Rented some more land</w:delText>
              </w:r>
            </w:del>
          </w:p>
        </w:tc>
        <w:tc>
          <w:tcPr>
            <w:tcW w:w="2145" w:type="dxa"/>
            <w:tcPrChange w:id="956" w:author="Maja Zaloznik" w:date="2016-11-14T15:31:00Z">
              <w:tcPr>
                <w:tcW w:w="3127" w:type="dxa"/>
              </w:tcPr>
            </w:tcPrChange>
          </w:tcPr>
          <w:p w:rsidR="00AE68CC" w:rsidDel="004615DE" w:rsidRDefault="00AE68CC" w:rsidP="00D4071F">
            <w:pPr>
              <w:jc w:val="both"/>
              <w:rPr>
                <w:del w:id="957" w:author="Maja Zaloznik" w:date="2016-11-14T15:35:00Z"/>
              </w:rPr>
            </w:pPr>
          </w:p>
        </w:tc>
        <w:tc>
          <w:tcPr>
            <w:tcW w:w="3544" w:type="dxa"/>
            <w:tcPrChange w:id="958" w:author="Maja Zaloznik" w:date="2016-11-14T15:31:00Z">
              <w:tcPr>
                <w:tcW w:w="3094" w:type="dxa"/>
              </w:tcPr>
            </w:tcPrChange>
          </w:tcPr>
          <w:p w:rsidR="00AE68CC" w:rsidDel="004615DE" w:rsidRDefault="00AE68CC" w:rsidP="00D4071F">
            <w:pPr>
              <w:jc w:val="both"/>
              <w:rPr>
                <w:del w:id="959" w:author="Maja Zaloznik" w:date="2016-11-14T15:35:00Z"/>
              </w:rPr>
            </w:pPr>
          </w:p>
        </w:tc>
      </w:tr>
      <w:tr w:rsidR="00AE68CC" w:rsidDel="004615DE" w:rsidTr="00764A99">
        <w:trPr>
          <w:del w:id="960" w:author="Maja Zaloznik" w:date="2016-11-14T15:35:00Z"/>
        </w:trPr>
        <w:tc>
          <w:tcPr>
            <w:tcW w:w="3093" w:type="dxa"/>
            <w:tcPrChange w:id="961" w:author="Maja Zaloznik" w:date="2016-11-14T15:31:00Z">
              <w:tcPr>
                <w:tcW w:w="3093" w:type="dxa"/>
              </w:tcPr>
            </w:tcPrChange>
          </w:tcPr>
          <w:p w:rsidR="00AE68CC" w:rsidDel="004615DE" w:rsidRDefault="00AE68CC">
            <w:pPr>
              <w:rPr>
                <w:del w:id="962" w:author="Maja Zaloznik" w:date="2016-11-14T15:35:00Z"/>
              </w:rPr>
            </w:pPr>
            <w:del w:id="963" w:author="Maja Zaloznik" w:date="2016-11-14T15:35:00Z">
              <w:r w:rsidRPr="006C100C" w:rsidDel="004615DE">
                <w:delText>Bought some more land</w:delText>
              </w:r>
            </w:del>
          </w:p>
        </w:tc>
        <w:tc>
          <w:tcPr>
            <w:tcW w:w="2145" w:type="dxa"/>
            <w:tcPrChange w:id="964" w:author="Maja Zaloznik" w:date="2016-11-14T15:31:00Z">
              <w:tcPr>
                <w:tcW w:w="3127" w:type="dxa"/>
              </w:tcPr>
            </w:tcPrChange>
          </w:tcPr>
          <w:p w:rsidR="00AE68CC" w:rsidDel="004615DE" w:rsidRDefault="00AE68CC">
            <w:pPr>
              <w:rPr>
                <w:del w:id="965" w:author="Maja Zaloznik" w:date="2016-11-14T15:35:00Z"/>
              </w:rPr>
            </w:pPr>
          </w:p>
        </w:tc>
        <w:tc>
          <w:tcPr>
            <w:tcW w:w="3544" w:type="dxa"/>
            <w:tcPrChange w:id="966" w:author="Maja Zaloznik" w:date="2016-11-14T15:31:00Z">
              <w:tcPr>
                <w:tcW w:w="3094" w:type="dxa"/>
              </w:tcPr>
            </w:tcPrChange>
          </w:tcPr>
          <w:p w:rsidR="00AE68CC" w:rsidDel="004615DE" w:rsidRDefault="00AE68CC">
            <w:pPr>
              <w:rPr>
                <w:del w:id="967" w:author="Maja Zaloznik" w:date="2016-11-14T15:35:00Z"/>
              </w:rPr>
            </w:pPr>
          </w:p>
        </w:tc>
      </w:tr>
    </w:tbl>
    <w:commentRangeEnd w:id="924"/>
    <w:p w:rsidR="008A6B60" w:rsidRDefault="00801826" w:rsidP="00D4071F">
      <w:pPr>
        <w:ind w:left="540"/>
        <w:jc w:val="both"/>
      </w:pPr>
      <w:r>
        <w:rPr>
          <w:rStyle w:val="CommentReference"/>
          <w:rFonts w:cs="Mangal"/>
        </w:rPr>
        <w:commentReference w:id="924"/>
      </w:r>
    </w:p>
    <w:p w:rsidR="00D4071F" w:rsidDel="0093484C" w:rsidRDefault="00D4071F" w:rsidP="00CD7989">
      <w:pPr>
        <w:pStyle w:val="ListParagraph"/>
        <w:ind w:left="900"/>
        <w:jc w:val="both"/>
        <w:rPr>
          <w:del w:id="968" w:author="Maja Zaloznik" w:date="2016-11-14T13:52:00Z"/>
        </w:rPr>
      </w:pPr>
    </w:p>
    <w:p w:rsidR="00597D28" w:rsidRDefault="00597D28">
      <w:pPr>
        <w:jc w:val="both"/>
        <w:pPrChange w:id="969" w:author="Maja Zaloznik" w:date="2016-11-14T13:52:00Z">
          <w:pPr>
            <w:pStyle w:val="ListParagraph"/>
            <w:ind w:left="900"/>
            <w:jc w:val="both"/>
          </w:pPr>
        </w:pPrChange>
      </w:pPr>
    </w:p>
    <w:p w:rsidR="002B4276" w:rsidRDefault="00037E11">
      <w:pPr>
        <w:pStyle w:val="ListParagraph"/>
        <w:numPr>
          <w:ilvl w:val="0"/>
          <w:numId w:val="1"/>
        </w:numPr>
        <w:jc w:val="both"/>
        <w:pPrChange w:id="970" w:author="Maja Zaloznik" w:date="2016-11-14T12:00:00Z">
          <w:pPr>
            <w:pStyle w:val="ListParagraph"/>
            <w:numPr>
              <w:numId w:val="43"/>
            </w:numPr>
            <w:ind w:left="900" w:hanging="360"/>
            <w:jc w:val="both"/>
          </w:pPr>
        </w:pPrChange>
      </w:pPr>
      <w:r>
        <w:t xml:space="preserve">List the three main crops you grow </w:t>
      </w:r>
      <w:r w:rsidR="001F6A08">
        <w:t xml:space="preserve">on the land you farm </w:t>
      </w:r>
      <w:r>
        <w:t xml:space="preserve">and </w:t>
      </w:r>
      <w:r w:rsidR="00CD7989">
        <w:t xml:space="preserve">say </w:t>
      </w:r>
      <w:r>
        <w:t xml:space="preserve">whether or not you grow them for food, </w:t>
      </w:r>
      <w:r w:rsidR="00CD7989">
        <w:t xml:space="preserve">animal </w:t>
      </w:r>
      <w:r>
        <w:t xml:space="preserve">feed </w:t>
      </w:r>
      <w:r w:rsidR="00CD7989">
        <w:t>o</w:t>
      </w:r>
      <w:r>
        <w:t xml:space="preserve">r </w:t>
      </w:r>
      <w:r w:rsidR="00CD7989">
        <w:t>for sale as cash crop</w:t>
      </w:r>
      <w:r>
        <w:t>:</w:t>
      </w:r>
    </w:p>
    <w:p w:rsidR="002B4276" w:rsidRDefault="002B4276">
      <w:pPr>
        <w:pStyle w:val="ListParagraph"/>
      </w:pPr>
    </w:p>
    <w:tbl>
      <w:tblPr>
        <w:tblW w:w="0" w:type="auto"/>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612"/>
        <w:gridCol w:w="2250"/>
        <w:gridCol w:w="1636"/>
        <w:gridCol w:w="1890"/>
      </w:tblGrid>
      <w:tr w:rsidR="002B4276" w:rsidTr="00CD7989">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Crop</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sesame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sunflowers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 groundnuts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 pigeon pea/bean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 green gram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 other pulses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 sorghum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cotton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 rice</w:t>
            </w:r>
            <w:r w:rsidR="003F44D1">
              <w:t xml:space="preserve"> (monsoon)</w:t>
            </w:r>
          </w:p>
          <w:p w:rsidR="003F44D1" w:rsidRDefault="003F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rice (summer)</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onion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 sugarcane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 maize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 wheat</w:t>
            </w:r>
          </w:p>
          <w:p w:rsidR="002B4276" w:rsidRDefault="00037E11">
            <w:pPr>
              <w:pStyle w:val="ListParagraph"/>
              <w:spacing w:after="200" w:line="276" w:lineRule="auto"/>
              <w:ind w:left="0"/>
              <w:jc w:val="both"/>
            </w:pPr>
            <w:r>
              <w:t>p. other (specify)</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 xml:space="preserve">Food </w:t>
            </w:r>
            <w:r w:rsidR="005A747F">
              <w:t xml:space="preserve">for </w:t>
            </w:r>
            <w:r w:rsidR="00CD7989">
              <w:t>household</w:t>
            </w:r>
            <w:r w:rsidR="005A747F">
              <w:t xml:space="preserve"> </w:t>
            </w:r>
            <w:r>
              <w:t>(subsistence)</w:t>
            </w:r>
          </w:p>
          <w:p w:rsidR="002B4276" w:rsidRDefault="00037E11">
            <w:pPr>
              <w:pStyle w:val="ListParagraph"/>
              <w:spacing w:after="200" w:line="276" w:lineRule="auto"/>
              <w:ind w:left="0"/>
              <w:jc w:val="both"/>
            </w:pPr>
            <w:r>
              <w:t>Yes/no</w:t>
            </w: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CD7989" w:rsidP="00CD7989">
            <w:pPr>
              <w:pStyle w:val="ListParagraph"/>
              <w:spacing w:after="200" w:line="276" w:lineRule="auto"/>
              <w:ind w:left="0"/>
            </w:pPr>
            <w:r>
              <w:t>Animal f</w:t>
            </w:r>
            <w:r w:rsidR="00037E11">
              <w:t>eed (own livestock)</w:t>
            </w:r>
          </w:p>
          <w:p w:rsidR="002B4276" w:rsidRDefault="00037E11" w:rsidP="00CD7989">
            <w:pPr>
              <w:pStyle w:val="ListParagraph"/>
              <w:spacing w:after="200" w:line="276" w:lineRule="auto"/>
              <w:ind w:left="0"/>
            </w:pPr>
            <w:r>
              <w:t>Yes/no</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CD7989" w:rsidP="00CD7989">
            <w:pPr>
              <w:pStyle w:val="ListParagraph"/>
              <w:spacing w:after="200" w:line="276" w:lineRule="auto"/>
              <w:ind w:left="0"/>
            </w:pPr>
            <w:r>
              <w:t>For sal</w:t>
            </w:r>
            <w:r w:rsidR="00424E84">
              <w:t>e/</w:t>
            </w:r>
            <w:r>
              <w:t>cash crop</w:t>
            </w:r>
          </w:p>
          <w:p w:rsidR="002B4276" w:rsidRDefault="00037E11" w:rsidP="00CD7989">
            <w:pPr>
              <w:pStyle w:val="ListParagraph"/>
              <w:spacing w:after="200" w:line="276" w:lineRule="auto"/>
              <w:ind w:left="0"/>
            </w:pPr>
            <w:r>
              <w:t>Yes/no</w:t>
            </w:r>
          </w:p>
        </w:tc>
      </w:tr>
      <w:tr w:rsidR="002B4276" w:rsidTr="00CD7989">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1.</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rsidTr="00CD7989">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rsidTr="00CD7989">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3.</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bl>
    <w:p w:rsidR="002B4276" w:rsidRDefault="002B427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en-GB"/>
        </w:rPr>
      </w:pPr>
    </w:p>
    <w:p w:rsidR="002B4276" w:rsidRDefault="00037E11">
      <w:pPr>
        <w:pStyle w:val="ListParagraph"/>
        <w:numPr>
          <w:ilvl w:val="0"/>
          <w:numId w:val="1"/>
        </w:numPr>
        <w:spacing w:after="200" w:line="276" w:lineRule="auto"/>
        <w:jc w:val="both"/>
        <w:rPr>
          <w:ins w:id="971" w:author="Maja Zaloznik" w:date="2016-11-14T13:03:00Z"/>
        </w:rPr>
        <w:pPrChange w:id="972" w:author="Maja Zaloznik" w:date="2016-11-14T12:00:00Z">
          <w:pPr>
            <w:pStyle w:val="ListParagraph"/>
            <w:numPr>
              <w:numId w:val="42"/>
            </w:numPr>
            <w:spacing w:after="200" w:line="276" w:lineRule="auto"/>
            <w:ind w:left="900" w:hanging="360"/>
            <w:jc w:val="both"/>
          </w:pPr>
        </w:pPrChange>
      </w:pPr>
      <w:r>
        <w:t xml:space="preserve"> Do you own or rent </w:t>
      </w:r>
      <w:del w:id="973" w:author="Maja Zaloznik" w:date="2016-11-14T13:03:00Z">
        <w:r w:rsidDel="00BF7680">
          <w:delText>oxen/bullo</w:delText>
        </w:r>
        <w:r w:rsidR="00CD7989" w:rsidDel="00BF7680">
          <w:delText>cks/buffalo for land preparation</w:delText>
        </w:r>
      </w:del>
      <w:ins w:id="974" w:author="Maja Zaloznik" w:date="2016-11-14T13:03:00Z">
        <w:r w:rsidR="00BF7680">
          <w:t>any of the following draught animals</w:t>
        </w:r>
      </w:ins>
      <w:r>
        <w:t xml:space="preserve">? </w:t>
      </w:r>
      <w:r w:rsidR="00CD7989">
        <w:t xml:space="preserve"> </w:t>
      </w:r>
    </w:p>
    <w:tbl>
      <w:tblPr>
        <w:tblStyle w:val="TableGrid"/>
        <w:tblW w:w="0" w:type="auto"/>
        <w:tblInd w:w="900" w:type="dxa"/>
        <w:tblLook w:val="04A0" w:firstRow="1" w:lastRow="0" w:firstColumn="1" w:lastColumn="0" w:noHBand="0" w:noVBand="1"/>
      </w:tblPr>
      <w:tblGrid>
        <w:gridCol w:w="4878"/>
        <w:gridCol w:w="1275"/>
        <w:gridCol w:w="1134"/>
        <w:gridCol w:w="1134"/>
      </w:tblGrid>
      <w:tr w:rsidR="00BF7680" w:rsidTr="0060038E">
        <w:trPr>
          <w:ins w:id="975" w:author="Maja Zaloznik" w:date="2016-11-14T13:03:00Z"/>
        </w:trPr>
        <w:tc>
          <w:tcPr>
            <w:tcW w:w="4878" w:type="dxa"/>
          </w:tcPr>
          <w:p w:rsidR="00BF7680" w:rsidRDefault="00BF7680" w:rsidP="0060038E">
            <w:pPr>
              <w:spacing w:line="276" w:lineRule="auto"/>
              <w:jc w:val="both"/>
              <w:rPr>
                <w:ins w:id="976" w:author="Maja Zaloznik" w:date="2016-11-14T13:03:00Z"/>
              </w:rPr>
            </w:pPr>
          </w:p>
        </w:tc>
        <w:tc>
          <w:tcPr>
            <w:tcW w:w="1275" w:type="dxa"/>
          </w:tcPr>
          <w:p w:rsidR="00BF7680" w:rsidRDefault="00BF7680" w:rsidP="0060038E">
            <w:pPr>
              <w:spacing w:line="276" w:lineRule="auto"/>
              <w:jc w:val="both"/>
              <w:rPr>
                <w:ins w:id="977" w:author="Maja Zaloznik" w:date="2016-11-14T13:03:00Z"/>
              </w:rPr>
            </w:pPr>
            <w:ins w:id="978" w:author="Maja Zaloznik" w:date="2016-11-14T13:03:00Z">
              <w:r>
                <w:t>Number Own</w:t>
              </w:r>
            </w:ins>
          </w:p>
        </w:tc>
        <w:tc>
          <w:tcPr>
            <w:tcW w:w="1134" w:type="dxa"/>
          </w:tcPr>
          <w:p w:rsidR="00BF7680" w:rsidRDefault="00BF7680" w:rsidP="0060038E">
            <w:pPr>
              <w:spacing w:line="276" w:lineRule="auto"/>
              <w:jc w:val="both"/>
              <w:rPr>
                <w:ins w:id="979" w:author="Maja Zaloznik" w:date="2016-11-14T13:03:00Z"/>
              </w:rPr>
            </w:pPr>
            <w:ins w:id="980" w:author="Maja Zaloznik" w:date="2016-11-14T13:03:00Z">
              <w:r>
                <w:t>Number Rent</w:t>
              </w:r>
            </w:ins>
          </w:p>
        </w:tc>
        <w:tc>
          <w:tcPr>
            <w:tcW w:w="1134" w:type="dxa"/>
          </w:tcPr>
          <w:p w:rsidR="00BF7680" w:rsidRDefault="00BF7680" w:rsidP="0060038E">
            <w:pPr>
              <w:spacing w:line="276" w:lineRule="auto"/>
              <w:jc w:val="both"/>
              <w:rPr>
                <w:ins w:id="981" w:author="Maja Zaloznik" w:date="2016-11-14T13:03:00Z"/>
              </w:rPr>
            </w:pPr>
            <w:ins w:id="982" w:author="Maja Zaloznik" w:date="2016-11-14T13:03:00Z">
              <w:r>
                <w:t>Number shared</w:t>
              </w:r>
            </w:ins>
          </w:p>
        </w:tc>
      </w:tr>
      <w:tr w:rsidR="00BF7680" w:rsidTr="0060038E">
        <w:trPr>
          <w:ins w:id="983" w:author="Maja Zaloznik" w:date="2016-11-14T13:03:00Z"/>
        </w:trPr>
        <w:tc>
          <w:tcPr>
            <w:tcW w:w="4878" w:type="dxa"/>
          </w:tcPr>
          <w:p w:rsidR="00BF7680" w:rsidRDefault="00BF7680" w:rsidP="0060038E">
            <w:pPr>
              <w:spacing w:line="276" w:lineRule="auto"/>
              <w:jc w:val="both"/>
              <w:rPr>
                <w:ins w:id="984" w:author="Maja Zaloznik" w:date="2016-11-14T13:03:00Z"/>
              </w:rPr>
            </w:pPr>
            <w:ins w:id="985" w:author="Maja Zaloznik" w:date="2016-11-14T13:04:00Z">
              <w:r>
                <w:t>Buffalo</w:t>
              </w:r>
            </w:ins>
          </w:p>
        </w:tc>
        <w:tc>
          <w:tcPr>
            <w:tcW w:w="1275" w:type="dxa"/>
          </w:tcPr>
          <w:p w:rsidR="00BF7680" w:rsidRDefault="00BF7680" w:rsidP="0060038E">
            <w:pPr>
              <w:spacing w:line="276" w:lineRule="auto"/>
              <w:jc w:val="both"/>
              <w:rPr>
                <w:ins w:id="986" w:author="Maja Zaloznik" w:date="2016-11-14T13:03:00Z"/>
              </w:rPr>
            </w:pPr>
          </w:p>
        </w:tc>
        <w:tc>
          <w:tcPr>
            <w:tcW w:w="1134" w:type="dxa"/>
          </w:tcPr>
          <w:p w:rsidR="00BF7680" w:rsidRDefault="00BF7680" w:rsidP="0060038E">
            <w:pPr>
              <w:spacing w:line="276" w:lineRule="auto"/>
              <w:jc w:val="both"/>
              <w:rPr>
                <w:ins w:id="987" w:author="Maja Zaloznik" w:date="2016-11-14T13:03:00Z"/>
              </w:rPr>
            </w:pPr>
          </w:p>
        </w:tc>
        <w:tc>
          <w:tcPr>
            <w:tcW w:w="1134" w:type="dxa"/>
          </w:tcPr>
          <w:p w:rsidR="00BF7680" w:rsidRDefault="00BF7680" w:rsidP="0060038E">
            <w:pPr>
              <w:spacing w:line="276" w:lineRule="auto"/>
              <w:jc w:val="both"/>
              <w:rPr>
                <w:ins w:id="988" w:author="Maja Zaloznik" w:date="2016-11-14T13:03:00Z"/>
              </w:rPr>
            </w:pPr>
          </w:p>
        </w:tc>
      </w:tr>
      <w:tr w:rsidR="00BF7680" w:rsidTr="0060038E">
        <w:trPr>
          <w:ins w:id="989" w:author="Maja Zaloznik" w:date="2016-11-14T13:03:00Z"/>
        </w:trPr>
        <w:tc>
          <w:tcPr>
            <w:tcW w:w="4878" w:type="dxa"/>
          </w:tcPr>
          <w:p w:rsidR="00BF7680" w:rsidRDefault="00BF7680" w:rsidP="0060038E">
            <w:pPr>
              <w:spacing w:line="276" w:lineRule="auto"/>
              <w:jc w:val="both"/>
              <w:rPr>
                <w:ins w:id="990" w:author="Maja Zaloznik" w:date="2016-11-14T13:03:00Z"/>
              </w:rPr>
            </w:pPr>
            <w:ins w:id="991" w:author="Maja Zaloznik" w:date="2016-11-14T13:04:00Z">
              <w:r>
                <w:t>Horses</w:t>
              </w:r>
            </w:ins>
          </w:p>
        </w:tc>
        <w:tc>
          <w:tcPr>
            <w:tcW w:w="1275" w:type="dxa"/>
          </w:tcPr>
          <w:p w:rsidR="00BF7680" w:rsidRDefault="00BF7680" w:rsidP="0060038E">
            <w:pPr>
              <w:spacing w:line="276" w:lineRule="auto"/>
              <w:jc w:val="both"/>
              <w:rPr>
                <w:ins w:id="992" w:author="Maja Zaloznik" w:date="2016-11-14T13:03:00Z"/>
              </w:rPr>
            </w:pPr>
          </w:p>
        </w:tc>
        <w:tc>
          <w:tcPr>
            <w:tcW w:w="1134" w:type="dxa"/>
          </w:tcPr>
          <w:p w:rsidR="00BF7680" w:rsidRDefault="00BF7680" w:rsidP="0060038E">
            <w:pPr>
              <w:spacing w:line="276" w:lineRule="auto"/>
              <w:jc w:val="both"/>
              <w:rPr>
                <w:ins w:id="993" w:author="Maja Zaloznik" w:date="2016-11-14T13:03:00Z"/>
              </w:rPr>
            </w:pPr>
          </w:p>
        </w:tc>
        <w:tc>
          <w:tcPr>
            <w:tcW w:w="1134" w:type="dxa"/>
          </w:tcPr>
          <w:p w:rsidR="00BF7680" w:rsidRDefault="00BF7680" w:rsidP="0060038E">
            <w:pPr>
              <w:spacing w:line="276" w:lineRule="auto"/>
              <w:jc w:val="both"/>
              <w:rPr>
                <w:ins w:id="994" w:author="Maja Zaloznik" w:date="2016-11-14T13:03:00Z"/>
              </w:rPr>
            </w:pPr>
          </w:p>
        </w:tc>
      </w:tr>
      <w:tr w:rsidR="00BF7680" w:rsidTr="0060038E">
        <w:trPr>
          <w:ins w:id="995" w:author="Maja Zaloznik" w:date="2016-11-14T13:03:00Z"/>
        </w:trPr>
        <w:tc>
          <w:tcPr>
            <w:tcW w:w="4878" w:type="dxa"/>
          </w:tcPr>
          <w:p w:rsidR="00BF7680" w:rsidRDefault="00BF7680" w:rsidP="0060038E">
            <w:pPr>
              <w:spacing w:line="276" w:lineRule="auto"/>
              <w:jc w:val="both"/>
              <w:rPr>
                <w:ins w:id="996" w:author="Maja Zaloznik" w:date="2016-11-14T13:03:00Z"/>
              </w:rPr>
            </w:pPr>
            <w:ins w:id="997" w:author="Maja Zaloznik" w:date="2016-11-14T13:04:00Z">
              <w:r>
                <w:t>Other (specify):__________</w:t>
              </w:r>
            </w:ins>
          </w:p>
        </w:tc>
        <w:tc>
          <w:tcPr>
            <w:tcW w:w="1275" w:type="dxa"/>
          </w:tcPr>
          <w:p w:rsidR="00BF7680" w:rsidRDefault="00BF7680" w:rsidP="0060038E">
            <w:pPr>
              <w:spacing w:line="276" w:lineRule="auto"/>
              <w:jc w:val="both"/>
              <w:rPr>
                <w:ins w:id="998" w:author="Maja Zaloznik" w:date="2016-11-14T13:03:00Z"/>
              </w:rPr>
            </w:pPr>
          </w:p>
        </w:tc>
        <w:tc>
          <w:tcPr>
            <w:tcW w:w="1134" w:type="dxa"/>
          </w:tcPr>
          <w:p w:rsidR="00BF7680" w:rsidRDefault="00BF7680" w:rsidP="0060038E">
            <w:pPr>
              <w:spacing w:line="276" w:lineRule="auto"/>
              <w:jc w:val="both"/>
              <w:rPr>
                <w:ins w:id="999" w:author="Maja Zaloznik" w:date="2016-11-14T13:03:00Z"/>
              </w:rPr>
            </w:pPr>
          </w:p>
        </w:tc>
        <w:tc>
          <w:tcPr>
            <w:tcW w:w="1134" w:type="dxa"/>
          </w:tcPr>
          <w:p w:rsidR="00BF7680" w:rsidRDefault="00BF7680" w:rsidP="0060038E">
            <w:pPr>
              <w:spacing w:line="276" w:lineRule="auto"/>
              <w:jc w:val="both"/>
              <w:rPr>
                <w:ins w:id="1000" w:author="Maja Zaloznik" w:date="2016-11-14T13:03:00Z"/>
              </w:rPr>
            </w:pPr>
          </w:p>
        </w:tc>
      </w:tr>
      <w:tr w:rsidR="00A87E01" w:rsidTr="0060038E">
        <w:trPr>
          <w:ins w:id="1001" w:author="Maja Zaloznik" w:date="2016-11-14T13:04:00Z"/>
        </w:trPr>
        <w:tc>
          <w:tcPr>
            <w:tcW w:w="4878" w:type="dxa"/>
          </w:tcPr>
          <w:p w:rsidR="00A87E01" w:rsidRDefault="00A87E01" w:rsidP="0060038E">
            <w:pPr>
              <w:spacing w:line="276" w:lineRule="auto"/>
              <w:jc w:val="both"/>
              <w:rPr>
                <w:ins w:id="1002" w:author="Maja Zaloznik" w:date="2016-11-14T13:04:00Z"/>
              </w:rPr>
            </w:pPr>
          </w:p>
        </w:tc>
        <w:tc>
          <w:tcPr>
            <w:tcW w:w="1275" w:type="dxa"/>
          </w:tcPr>
          <w:p w:rsidR="00A87E01" w:rsidRDefault="00A87E01" w:rsidP="0060038E">
            <w:pPr>
              <w:spacing w:line="276" w:lineRule="auto"/>
              <w:jc w:val="both"/>
              <w:rPr>
                <w:ins w:id="1003" w:author="Maja Zaloznik" w:date="2016-11-14T13:04:00Z"/>
              </w:rPr>
            </w:pPr>
          </w:p>
        </w:tc>
        <w:tc>
          <w:tcPr>
            <w:tcW w:w="1134" w:type="dxa"/>
          </w:tcPr>
          <w:p w:rsidR="00A87E01" w:rsidRDefault="00A87E01" w:rsidP="0060038E">
            <w:pPr>
              <w:spacing w:line="276" w:lineRule="auto"/>
              <w:jc w:val="both"/>
              <w:rPr>
                <w:ins w:id="1004" w:author="Maja Zaloznik" w:date="2016-11-14T13:04:00Z"/>
              </w:rPr>
            </w:pPr>
          </w:p>
        </w:tc>
        <w:tc>
          <w:tcPr>
            <w:tcW w:w="1134" w:type="dxa"/>
          </w:tcPr>
          <w:p w:rsidR="00A87E01" w:rsidRDefault="00A87E01" w:rsidP="0060038E">
            <w:pPr>
              <w:spacing w:line="276" w:lineRule="auto"/>
              <w:jc w:val="both"/>
              <w:rPr>
                <w:ins w:id="1005" w:author="Maja Zaloznik" w:date="2016-11-14T13:04:00Z"/>
              </w:rPr>
            </w:pPr>
          </w:p>
        </w:tc>
      </w:tr>
    </w:tbl>
    <w:p w:rsidR="00BF7680" w:rsidDel="00A87E01" w:rsidRDefault="00BF7680">
      <w:pPr>
        <w:pStyle w:val="ListParagraph"/>
        <w:numPr>
          <w:ilvl w:val="0"/>
          <w:numId w:val="1"/>
        </w:numPr>
        <w:spacing w:after="200" w:line="276" w:lineRule="auto"/>
        <w:jc w:val="both"/>
        <w:rPr>
          <w:del w:id="1006" w:author="Maja Zaloznik" w:date="2016-11-14T13:04:00Z"/>
        </w:rPr>
        <w:pPrChange w:id="1007" w:author="Maja Zaloznik" w:date="2016-11-14T12:00:00Z">
          <w:pPr>
            <w:pStyle w:val="ListParagraph"/>
            <w:numPr>
              <w:numId w:val="42"/>
            </w:numPr>
            <w:spacing w:after="200" w:line="276" w:lineRule="auto"/>
            <w:ind w:left="900" w:hanging="360"/>
            <w:jc w:val="both"/>
          </w:pPr>
        </w:pPrChange>
      </w:pPr>
    </w:p>
    <w:p w:rsidR="002B4276" w:rsidDel="00A87E01" w:rsidRDefault="00037E11">
      <w:pPr>
        <w:pStyle w:val="ListParagraph"/>
        <w:numPr>
          <w:ilvl w:val="1"/>
          <w:numId w:val="1"/>
        </w:numPr>
        <w:spacing w:after="200" w:line="276" w:lineRule="auto"/>
        <w:jc w:val="both"/>
        <w:rPr>
          <w:del w:id="1008" w:author="Maja Zaloznik" w:date="2016-11-14T13:04:00Z"/>
        </w:rPr>
        <w:pPrChange w:id="1009" w:author="Maja Zaloznik" w:date="2016-11-14T12:00:00Z">
          <w:pPr>
            <w:pStyle w:val="ListParagraph"/>
            <w:numPr>
              <w:ilvl w:val="1"/>
              <w:numId w:val="42"/>
            </w:numPr>
            <w:spacing w:after="200" w:line="276" w:lineRule="auto"/>
            <w:ind w:left="1620" w:hanging="360"/>
            <w:jc w:val="both"/>
          </w:pPr>
        </w:pPrChange>
      </w:pPr>
      <w:del w:id="1010" w:author="Maja Zaloznik" w:date="2016-11-14T13:04:00Z">
        <w:r w:rsidDel="00A87E01">
          <w:delText>Own         How many?</w:delText>
        </w:r>
        <w:r w:rsidR="00CD7989" w:rsidDel="00A87E01">
          <w:delText xml:space="preserve">    </w:delText>
        </w:r>
      </w:del>
    </w:p>
    <w:p w:rsidR="002B4276" w:rsidDel="00A87E01" w:rsidRDefault="00037E11">
      <w:pPr>
        <w:pStyle w:val="ListParagraph"/>
        <w:numPr>
          <w:ilvl w:val="1"/>
          <w:numId w:val="1"/>
        </w:numPr>
        <w:spacing w:after="200" w:line="276" w:lineRule="auto"/>
        <w:jc w:val="both"/>
        <w:rPr>
          <w:del w:id="1011" w:author="Maja Zaloznik" w:date="2016-11-14T13:04:00Z"/>
        </w:rPr>
        <w:pPrChange w:id="1012" w:author="Maja Zaloznik" w:date="2016-11-14T12:00:00Z">
          <w:pPr>
            <w:pStyle w:val="ListParagraph"/>
            <w:numPr>
              <w:ilvl w:val="1"/>
              <w:numId w:val="42"/>
            </w:numPr>
            <w:spacing w:after="200" w:line="276" w:lineRule="auto"/>
            <w:ind w:left="1620" w:hanging="360"/>
            <w:jc w:val="both"/>
          </w:pPr>
        </w:pPrChange>
      </w:pPr>
      <w:del w:id="1013" w:author="Maja Zaloznik" w:date="2016-11-14T13:04:00Z">
        <w:r w:rsidDel="00A87E01">
          <w:delText>Rent          How many?</w:delText>
        </w:r>
      </w:del>
    </w:p>
    <w:p w:rsidR="002B4276" w:rsidDel="005313ED" w:rsidRDefault="00037E11">
      <w:pPr>
        <w:pStyle w:val="ListParagraph"/>
        <w:numPr>
          <w:ilvl w:val="0"/>
          <w:numId w:val="1"/>
        </w:numPr>
        <w:spacing w:after="200" w:line="276" w:lineRule="auto"/>
        <w:jc w:val="both"/>
        <w:rPr>
          <w:del w:id="1014" w:author="Maja Zaloznik" w:date="2016-11-14T11:32:00Z"/>
        </w:rPr>
        <w:pPrChange w:id="1015" w:author="Maja Zaloznik" w:date="2016-11-14T12:00:00Z">
          <w:pPr>
            <w:pStyle w:val="ListParagraph"/>
            <w:numPr>
              <w:numId w:val="42"/>
            </w:numPr>
            <w:spacing w:after="200" w:line="276" w:lineRule="auto"/>
            <w:ind w:left="900" w:hanging="360"/>
            <w:jc w:val="both"/>
          </w:pPr>
        </w:pPrChange>
      </w:pPr>
      <w:del w:id="1016" w:author="Maja Zaloznik" w:date="2016-11-14T11:32:00Z">
        <w:r w:rsidDel="005313ED">
          <w:delText>Do you own/rent a hand tractor?</w:delText>
        </w:r>
      </w:del>
    </w:p>
    <w:p w:rsidR="002B4276" w:rsidDel="005313ED" w:rsidRDefault="00037E11">
      <w:pPr>
        <w:pStyle w:val="ListParagraph"/>
        <w:numPr>
          <w:ilvl w:val="1"/>
          <w:numId w:val="1"/>
        </w:numPr>
        <w:spacing w:after="200" w:line="276" w:lineRule="auto"/>
        <w:jc w:val="both"/>
        <w:rPr>
          <w:del w:id="1017" w:author="Maja Zaloznik" w:date="2016-11-14T11:32:00Z"/>
        </w:rPr>
        <w:pPrChange w:id="1018" w:author="Maja Zaloznik" w:date="2016-11-14T12:00:00Z">
          <w:pPr>
            <w:pStyle w:val="ListParagraph"/>
            <w:numPr>
              <w:ilvl w:val="1"/>
              <w:numId w:val="42"/>
            </w:numPr>
            <w:spacing w:after="200" w:line="276" w:lineRule="auto"/>
            <w:ind w:left="1620" w:hanging="360"/>
            <w:jc w:val="both"/>
          </w:pPr>
        </w:pPrChange>
      </w:pPr>
      <w:del w:id="1019" w:author="Maja Zaloznik" w:date="2016-11-14T11:32:00Z">
        <w:r w:rsidDel="005313ED">
          <w:delText>Own      How many?</w:delText>
        </w:r>
      </w:del>
    </w:p>
    <w:p w:rsidR="00340D81" w:rsidDel="005313ED" w:rsidRDefault="00037E11">
      <w:pPr>
        <w:pStyle w:val="ListParagraph"/>
        <w:numPr>
          <w:ilvl w:val="1"/>
          <w:numId w:val="1"/>
        </w:numPr>
        <w:spacing w:after="200" w:line="276" w:lineRule="auto"/>
        <w:jc w:val="both"/>
        <w:rPr>
          <w:del w:id="1020" w:author="Maja Zaloznik" w:date="2016-11-14T11:32:00Z"/>
        </w:rPr>
        <w:pPrChange w:id="1021" w:author="Maja Zaloznik" w:date="2016-11-14T12:00:00Z">
          <w:pPr>
            <w:pStyle w:val="ListParagraph"/>
            <w:numPr>
              <w:ilvl w:val="1"/>
              <w:numId w:val="42"/>
            </w:numPr>
            <w:spacing w:after="200" w:line="276" w:lineRule="auto"/>
            <w:ind w:left="1620" w:hanging="360"/>
            <w:jc w:val="both"/>
          </w:pPr>
        </w:pPrChange>
      </w:pPr>
      <w:del w:id="1022" w:author="Maja Zaloznik" w:date="2016-11-14T11:32:00Z">
        <w:r w:rsidDel="005313ED">
          <w:delText xml:space="preserve">Rent      How many?          From whom? </w:delText>
        </w:r>
      </w:del>
    </w:p>
    <w:p w:rsidR="005313ED" w:rsidRDefault="00676979">
      <w:pPr>
        <w:pStyle w:val="ListParagraph"/>
        <w:numPr>
          <w:ilvl w:val="0"/>
          <w:numId w:val="1"/>
        </w:numPr>
        <w:spacing w:after="200" w:line="276" w:lineRule="auto"/>
        <w:jc w:val="both"/>
        <w:rPr>
          <w:ins w:id="1023" w:author="Maja Zaloznik" w:date="2016-11-14T11:33:00Z"/>
        </w:rPr>
        <w:pPrChange w:id="1024" w:author="Maja Zaloznik" w:date="2016-11-14T12:00:00Z">
          <w:pPr>
            <w:pStyle w:val="ListParagraph"/>
            <w:numPr>
              <w:ilvl w:val="1"/>
              <w:numId w:val="42"/>
            </w:numPr>
            <w:spacing w:after="200" w:line="276" w:lineRule="auto"/>
            <w:ind w:left="1620" w:hanging="360"/>
            <w:jc w:val="both"/>
          </w:pPr>
        </w:pPrChange>
      </w:pPr>
      <w:ins w:id="1025" w:author="Maja Zaloznik" w:date="2016-11-14T11:32:00Z">
        <w:r>
          <w:t>Do</w:t>
        </w:r>
        <w:r w:rsidR="005313ED">
          <w:t xml:space="preserve"> you own or</w:t>
        </w:r>
      </w:ins>
      <w:ins w:id="1026" w:author="Maja Zaloznik" w:date="2016-11-14T11:33:00Z">
        <w:r w:rsidR="005313ED">
          <w:t xml:space="preserve"> rent the following agricultural machinery:</w:t>
        </w:r>
      </w:ins>
    </w:p>
    <w:tbl>
      <w:tblPr>
        <w:tblStyle w:val="TableGrid"/>
        <w:tblW w:w="0" w:type="auto"/>
        <w:tblInd w:w="900" w:type="dxa"/>
        <w:tblLook w:val="04A0" w:firstRow="1" w:lastRow="0" w:firstColumn="1" w:lastColumn="0" w:noHBand="0" w:noVBand="1"/>
      </w:tblPr>
      <w:tblGrid>
        <w:gridCol w:w="4878"/>
        <w:gridCol w:w="1275"/>
        <w:gridCol w:w="1134"/>
        <w:gridCol w:w="1134"/>
      </w:tblGrid>
      <w:tr w:rsidR="00676979" w:rsidTr="0060038E">
        <w:trPr>
          <w:ins w:id="1027" w:author="Maja Zaloznik" w:date="2016-11-14T11:33:00Z"/>
        </w:trPr>
        <w:tc>
          <w:tcPr>
            <w:tcW w:w="4878" w:type="dxa"/>
          </w:tcPr>
          <w:p w:rsidR="00676979" w:rsidRDefault="00676979">
            <w:pPr>
              <w:spacing w:line="276" w:lineRule="auto"/>
              <w:jc w:val="both"/>
              <w:rPr>
                <w:ins w:id="1028" w:author="Maja Zaloznik" w:date="2016-11-14T11:33:00Z"/>
              </w:rPr>
              <w:pPrChange w:id="1029" w:author="Maja Zaloznik" w:date="2016-11-14T11:36:00Z">
                <w:pPr>
                  <w:spacing w:after="200" w:line="276" w:lineRule="auto"/>
                  <w:jc w:val="both"/>
                </w:pPr>
              </w:pPrChange>
            </w:pPr>
          </w:p>
        </w:tc>
        <w:tc>
          <w:tcPr>
            <w:tcW w:w="1275" w:type="dxa"/>
          </w:tcPr>
          <w:p w:rsidR="00676979" w:rsidRDefault="00676979">
            <w:pPr>
              <w:spacing w:line="276" w:lineRule="auto"/>
              <w:jc w:val="both"/>
              <w:rPr>
                <w:ins w:id="1030" w:author="Maja Zaloznik" w:date="2016-11-14T11:33:00Z"/>
              </w:rPr>
              <w:pPrChange w:id="1031" w:author="Maja Zaloznik" w:date="2016-11-14T11:36:00Z">
                <w:pPr>
                  <w:spacing w:after="200" w:line="276" w:lineRule="auto"/>
                  <w:jc w:val="both"/>
                </w:pPr>
              </w:pPrChange>
            </w:pPr>
            <w:ins w:id="1032" w:author="Maja Zaloznik" w:date="2016-11-14T11:36:00Z">
              <w:r>
                <w:t>Number Own</w:t>
              </w:r>
            </w:ins>
          </w:p>
        </w:tc>
        <w:tc>
          <w:tcPr>
            <w:tcW w:w="1134" w:type="dxa"/>
          </w:tcPr>
          <w:p w:rsidR="00676979" w:rsidRDefault="00676979" w:rsidP="00676979">
            <w:pPr>
              <w:spacing w:line="276" w:lineRule="auto"/>
              <w:jc w:val="both"/>
              <w:rPr>
                <w:ins w:id="1033" w:author="Maja Zaloznik" w:date="2016-11-14T12:16:00Z"/>
              </w:rPr>
            </w:pPr>
            <w:ins w:id="1034" w:author="Maja Zaloznik" w:date="2016-11-14T12:16:00Z">
              <w:r>
                <w:t>Number Rent</w:t>
              </w:r>
            </w:ins>
          </w:p>
        </w:tc>
        <w:tc>
          <w:tcPr>
            <w:tcW w:w="1134" w:type="dxa"/>
          </w:tcPr>
          <w:p w:rsidR="00676979" w:rsidRDefault="00676979">
            <w:pPr>
              <w:spacing w:line="276" w:lineRule="auto"/>
              <w:jc w:val="both"/>
              <w:rPr>
                <w:ins w:id="1035" w:author="Maja Zaloznik" w:date="2016-11-14T11:33:00Z"/>
              </w:rPr>
              <w:pPrChange w:id="1036" w:author="Maja Zaloznik" w:date="2016-11-14T12:15:00Z">
                <w:pPr>
                  <w:spacing w:after="200" w:line="276" w:lineRule="auto"/>
                  <w:jc w:val="both"/>
                </w:pPr>
              </w:pPrChange>
            </w:pPr>
            <w:ins w:id="1037" w:author="Maja Zaloznik" w:date="2016-11-14T11:36:00Z">
              <w:r>
                <w:t xml:space="preserve">Number </w:t>
              </w:r>
            </w:ins>
            <w:ins w:id="1038" w:author="Maja Zaloznik" w:date="2016-11-14T12:14:00Z">
              <w:r>
                <w:t>s</w:t>
              </w:r>
            </w:ins>
            <w:ins w:id="1039" w:author="Maja Zaloznik" w:date="2016-11-14T11:36:00Z">
              <w:r>
                <w:t>hared</w:t>
              </w:r>
            </w:ins>
          </w:p>
        </w:tc>
      </w:tr>
      <w:tr w:rsidR="00676979" w:rsidTr="0060038E">
        <w:trPr>
          <w:ins w:id="1040" w:author="Maja Zaloznik" w:date="2016-11-14T11:33:00Z"/>
        </w:trPr>
        <w:tc>
          <w:tcPr>
            <w:tcW w:w="4878" w:type="dxa"/>
          </w:tcPr>
          <w:p w:rsidR="00676979" w:rsidRDefault="00676979">
            <w:pPr>
              <w:spacing w:line="276" w:lineRule="auto"/>
              <w:jc w:val="both"/>
              <w:rPr>
                <w:ins w:id="1041" w:author="Maja Zaloznik" w:date="2016-11-14T11:33:00Z"/>
              </w:rPr>
              <w:pPrChange w:id="1042" w:author="Maja Zaloznik" w:date="2016-11-14T11:36:00Z">
                <w:pPr>
                  <w:spacing w:after="200" w:line="276" w:lineRule="auto"/>
                  <w:jc w:val="both"/>
                </w:pPr>
              </w:pPrChange>
            </w:pPr>
            <w:ins w:id="1043" w:author="Maja Zaloznik" w:date="2016-11-14T11:33:00Z">
              <w:r>
                <w:t>Plou</w:t>
              </w:r>
            </w:ins>
            <w:ins w:id="1044" w:author="Maja Zaloznik" w:date="2016-11-14T11:34:00Z">
              <w:r>
                <w:t>gh/tiller for use with draught animals</w:t>
              </w:r>
            </w:ins>
          </w:p>
        </w:tc>
        <w:tc>
          <w:tcPr>
            <w:tcW w:w="1275" w:type="dxa"/>
          </w:tcPr>
          <w:p w:rsidR="00676979" w:rsidRDefault="00676979">
            <w:pPr>
              <w:spacing w:line="276" w:lineRule="auto"/>
              <w:jc w:val="both"/>
              <w:rPr>
                <w:ins w:id="1045" w:author="Maja Zaloznik" w:date="2016-11-14T11:33:00Z"/>
              </w:rPr>
              <w:pPrChange w:id="1046"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47" w:author="Maja Zaloznik" w:date="2016-11-14T12:16:00Z"/>
              </w:rPr>
            </w:pPr>
          </w:p>
        </w:tc>
        <w:tc>
          <w:tcPr>
            <w:tcW w:w="1134" w:type="dxa"/>
          </w:tcPr>
          <w:p w:rsidR="00676979" w:rsidRDefault="00676979">
            <w:pPr>
              <w:spacing w:line="276" w:lineRule="auto"/>
              <w:jc w:val="both"/>
              <w:rPr>
                <w:ins w:id="1048" w:author="Maja Zaloznik" w:date="2016-11-14T11:33:00Z"/>
              </w:rPr>
              <w:pPrChange w:id="1049" w:author="Maja Zaloznik" w:date="2016-11-14T11:36:00Z">
                <w:pPr>
                  <w:spacing w:after="200" w:line="276" w:lineRule="auto"/>
                  <w:jc w:val="both"/>
                </w:pPr>
              </w:pPrChange>
            </w:pPr>
          </w:p>
        </w:tc>
      </w:tr>
      <w:tr w:rsidR="00676979" w:rsidTr="0060038E">
        <w:trPr>
          <w:ins w:id="1050" w:author="Maja Zaloznik" w:date="2016-11-14T11:33:00Z"/>
        </w:trPr>
        <w:tc>
          <w:tcPr>
            <w:tcW w:w="4878" w:type="dxa"/>
          </w:tcPr>
          <w:p w:rsidR="00676979" w:rsidRDefault="00676979">
            <w:pPr>
              <w:spacing w:line="276" w:lineRule="auto"/>
              <w:jc w:val="both"/>
              <w:rPr>
                <w:ins w:id="1051" w:author="Maja Zaloznik" w:date="2016-11-14T11:33:00Z"/>
              </w:rPr>
              <w:pPrChange w:id="1052" w:author="Maja Zaloznik" w:date="2016-11-14T11:36:00Z">
                <w:pPr>
                  <w:spacing w:after="200" w:line="276" w:lineRule="auto"/>
                  <w:jc w:val="both"/>
                </w:pPr>
              </w:pPrChange>
            </w:pPr>
            <w:ins w:id="1053" w:author="Maja Zaloznik" w:date="2016-11-14T11:34:00Z">
              <w:r>
                <w:t>Hand tractor (power tiller</w:t>
              </w:r>
            </w:ins>
            <w:ins w:id="1054" w:author="Maja Zaloznik" w:date="2016-11-14T11:36:00Z">
              <w:r>
                <w:t>?</w:t>
              </w:r>
            </w:ins>
            <w:ins w:id="1055" w:author="Maja Zaloznik" w:date="2016-11-14T11:34:00Z">
              <w:r>
                <w:t>)</w:t>
              </w:r>
            </w:ins>
          </w:p>
        </w:tc>
        <w:tc>
          <w:tcPr>
            <w:tcW w:w="1275" w:type="dxa"/>
          </w:tcPr>
          <w:p w:rsidR="00676979" w:rsidRDefault="00676979">
            <w:pPr>
              <w:spacing w:line="276" w:lineRule="auto"/>
              <w:jc w:val="both"/>
              <w:rPr>
                <w:ins w:id="1056" w:author="Maja Zaloznik" w:date="2016-11-14T11:33:00Z"/>
              </w:rPr>
              <w:pPrChange w:id="1057"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58" w:author="Maja Zaloznik" w:date="2016-11-14T12:16:00Z"/>
              </w:rPr>
            </w:pPr>
          </w:p>
        </w:tc>
        <w:tc>
          <w:tcPr>
            <w:tcW w:w="1134" w:type="dxa"/>
          </w:tcPr>
          <w:p w:rsidR="00676979" w:rsidRDefault="00676979">
            <w:pPr>
              <w:spacing w:line="276" w:lineRule="auto"/>
              <w:jc w:val="both"/>
              <w:rPr>
                <w:ins w:id="1059" w:author="Maja Zaloznik" w:date="2016-11-14T11:33:00Z"/>
              </w:rPr>
              <w:pPrChange w:id="1060" w:author="Maja Zaloznik" w:date="2016-11-14T11:36:00Z">
                <w:pPr>
                  <w:spacing w:after="200" w:line="276" w:lineRule="auto"/>
                  <w:jc w:val="both"/>
                </w:pPr>
              </w:pPrChange>
            </w:pPr>
          </w:p>
        </w:tc>
      </w:tr>
      <w:tr w:rsidR="00F67A9F" w:rsidTr="0060038E">
        <w:trPr>
          <w:ins w:id="1061" w:author="Maja Zaloznik" w:date="2016-11-14T13:51:00Z"/>
        </w:trPr>
        <w:tc>
          <w:tcPr>
            <w:tcW w:w="4878" w:type="dxa"/>
          </w:tcPr>
          <w:p w:rsidR="00F67A9F" w:rsidRDefault="00F67A9F" w:rsidP="005C1F31">
            <w:pPr>
              <w:spacing w:line="276" w:lineRule="auto"/>
              <w:jc w:val="both"/>
              <w:rPr>
                <w:ins w:id="1062" w:author="Maja Zaloznik" w:date="2016-11-14T13:51:00Z"/>
              </w:rPr>
            </w:pPr>
            <w:ins w:id="1063" w:author="Maja Zaloznik" w:date="2016-11-14T13:51:00Z">
              <w:r>
                <w:t xml:space="preserve">Drum </w:t>
              </w:r>
              <w:proofErr w:type="spellStart"/>
              <w:r>
                <w:t>seeder</w:t>
              </w:r>
              <w:proofErr w:type="spellEnd"/>
            </w:ins>
          </w:p>
        </w:tc>
        <w:tc>
          <w:tcPr>
            <w:tcW w:w="1275" w:type="dxa"/>
          </w:tcPr>
          <w:p w:rsidR="00F67A9F" w:rsidRDefault="00F67A9F" w:rsidP="005C1F31">
            <w:pPr>
              <w:spacing w:line="276" w:lineRule="auto"/>
              <w:jc w:val="both"/>
              <w:rPr>
                <w:ins w:id="1064" w:author="Maja Zaloznik" w:date="2016-11-14T13:51:00Z"/>
              </w:rPr>
            </w:pPr>
          </w:p>
        </w:tc>
        <w:tc>
          <w:tcPr>
            <w:tcW w:w="1134" w:type="dxa"/>
          </w:tcPr>
          <w:p w:rsidR="00F67A9F" w:rsidRDefault="00F67A9F" w:rsidP="005C1F31">
            <w:pPr>
              <w:spacing w:line="276" w:lineRule="auto"/>
              <w:jc w:val="both"/>
              <w:rPr>
                <w:ins w:id="1065" w:author="Maja Zaloznik" w:date="2016-11-14T13:51:00Z"/>
              </w:rPr>
            </w:pPr>
          </w:p>
        </w:tc>
        <w:tc>
          <w:tcPr>
            <w:tcW w:w="1134" w:type="dxa"/>
          </w:tcPr>
          <w:p w:rsidR="00F67A9F" w:rsidRDefault="00F67A9F" w:rsidP="005C1F31">
            <w:pPr>
              <w:spacing w:line="276" w:lineRule="auto"/>
              <w:jc w:val="both"/>
              <w:rPr>
                <w:ins w:id="1066" w:author="Maja Zaloznik" w:date="2016-11-14T13:51:00Z"/>
              </w:rPr>
            </w:pPr>
          </w:p>
        </w:tc>
      </w:tr>
      <w:tr w:rsidR="00676979" w:rsidTr="0060038E">
        <w:trPr>
          <w:ins w:id="1067" w:author="Maja Zaloznik" w:date="2016-11-14T11:33:00Z"/>
        </w:trPr>
        <w:tc>
          <w:tcPr>
            <w:tcW w:w="4878" w:type="dxa"/>
          </w:tcPr>
          <w:p w:rsidR="00676979" w:rsidRDefault="00676979">
            <w:pPr>
              <w:spacing w:line="276" w:lineRule="auto"/>
              <w:jc w:val="both"/>
              <w:rPr>
                <w:ins w:id="1068" w:author="Maja Zaloznik" w:date="2016-11-14T11:33:00Z"/>
              </w:rPr>
              <w:pPrChange w:id="1069" w:author="Maja Zaloznik" w:date="2016-11-14T11:36:00Z">
                <w:pPr>
                  <w:spacing w:after="200" w:line="276" w:lineRule="auto"/>
                  <w:jc w:val="both"/>
                </w:pPr>
              </w:pPrChange>
            </w:pPr>
            <w:ins w:id="1070" w:author="Maja Zaloznik" w:date="2016-11-14T11:34:00Z">
              <w:r>
                <w:t>Tractor</w:t>
              </w:r>
            </w:ins>
          </w:p>
        </w:tc>
        <w:tc>
          <w:tcPr>
            <w:tcW w:w="1275" w:type="dxa"/>
          </w:tcPr>
          <w:p w:rsidR="00676979" w:rsidRDefault="00676979">
            <w:pPr>
              <w:spacing w:line="276" w:lineRule="auto"/>
              <w:jc w:val="both"/>
              <w:rPr>
                <w:ins w:id="1071" w:author="Maja Zaloznik" w:date="2016-11-14T11:33:00Z"/>
              </w:rPr>
              <w:pPrChange w:id="1072"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73" w:author="Maja Zaloznik" w:date="2016-11-14T12:16:00Z"/>
              </w:rPr>
            </w:pPr>
          </w:p>
        </w:tc>
        <w:tc>
          <w:tcPr>
            <w:tcW w:w="1134" w:type="dxa"/>
          </w:tcPr>
          <w:p w:rsidR="00676979" w:rsidRDefault="00676979">
            <w:pPr>
              <w:spacing w:line="276" w:lineRule="auto"/>
              <w:jc w:val="both"/>
              <w:rPr>
                <w:ins w:id="1074" w:author="Maja Zaloznik" w:date="2016-11-14T11:33:00Z"/>
              </w:rPr>
              <w:pPrChange w:id="1075" w:author="Maja Zaloznik" w:date="2016-11-14T11:36:00Z">
                <w:pPr>
                  <w:spacing w:after="200" w:line="276" w:lineRule="auto"/>
                  <w:jc w:val="both"/>
                </w:pPr>
              </w:pPrChange>
            </w:pPr>
          </w:p>
        </w:tc>
      </w:tr>
      <w:tr w:rsidR="00676979" w:rsidTr="0060038E">
        <w:trPr>
          <w:ins w:id="1076" w:author="Maja Zaloznik" w:date="2016-11-14T11:33:00Z"/>
        </w:trPr>
        <w:tc>
          <w:tcPr>
            <w:tcW w:w="4878" w:type="dxa"/>
          </w:tcPr>
          <w:p w:rsidR="00676979" w:rsidRDefault="00F67A9F">
            <w:pPr>
              <w:spacing w:line="276" w:lineRule="auto"/>
              <w:jc w:val="both"/>
              <w:rPr>
                <w:ins w:id="1077" w:author="Maja Zaloznik" w:date="2016-11-14T11:33:00Z"/>
              </w:rPr>
              <w:pPrChange w:id="1078" w:author="Maja Zaloznik" w:date="2016-11-14T11:36:00Z">
                <w:pPr>
                  <w:spacing w:after="200" w:line="276" w:lineRule="auto"/>
                  <w:jc w:val="both"/>
                </w:pPr>
              </w:pPrChange>
            </w:pPr>
            <w:ins w:id="1079" w:author="Maja Zaloznik" w:date="2016-11-14T13:51:00Z">
              <w:r>
                <w:t xml:space="preserve">Mechanical </w:t>
              </w:r>
            </w:ins>
            <w:ins w:id="1080" w:author="Maja Zaloznik" w:date="2016-11-14T11:35:00Z">
              <w:r w:rsidR="00676979">
                <w:t>Thresher</w:t>
              </w:r>
            </w:ins>
          </w:p>
        </w:tc>
        <w:tc>
          <w:tcPr>
            <w:tcW w:w="1275" w:type="dxa"/>
          </w:tcPr>
          <w:p w:rsidR="00676979" w:rsidRDefault="00676979">
            <w:pPr>
              <w:spacing w:line="276" w:lineRule="auto"/>
              <w:jc w:val="both"/>
              <w:rPr>
                <w:ins w:id="1081" w:author="Maja Zaloznik" w:date="2016-11-14T11:33:00Z"/>
              </w:rPr>
              <w:pPrChange w:id="1082"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83" w:author="Maja Zaloznik" w:date="2016-11-14T12:16:00Z"/>
              </w:rPr>
            </w:pPr>
          </w:p>
        </w:tc>
        <w:tc>
          <w:tcPr>
            <w:tcW w:w="1134" w:type="dxa"/>
          </w:tcPr>
          <w:p w:rsidR="00676979" w:rsidRDefault="00676979">
            <w:pPr>
              <w:spacing w:line="276" w:lineRule="auto"/>
              <w:jc w:val="both"/>
              <w:rPr>
                <w:ins w:id="1084" w:author="Maja Zaloznik" w:date="2016-11-14T11:33:00Z"/>
              </w:rPr>
              <w:pPrChange w:id="1085" w:author="Maja Zaloznik" w:date="2016-11-14T11:36:00Z">
                <w:pPr>
                  <w:spacing w:after="200" w:line="276" w:lineRule="auto"/>
                  <w:jc w:val="both"/>
                </w:pPr>
              </w:pPrChange>
            </w:pPr>
          </w:p>
        </w:tc>
      </w:tr>
      <w:tr w:rsidR="00676979" w:rsidTr="0060038E">
        <w:trPr>
          <w:ins w:id="1086" w:author="Maja Zaloznik" w:date="2016-11-14T11:35:00Z"/>
        </w:trPr>
        <w:tc>
          <w:tcPr>
            <w:tcW w:w="4878" w:type="dxa"/>
          </w:tcPr>
          <w:p w:rsidR="00676979" w:rsidRDefault="00676979">
            <w:pPr>
              <w:spacing w:line="276" w:lineRule="auto"/>
              <w:jc w:val="both"/>
              <w:rPr>
                <w:ins w:id="1087" w:author="Maja Zaloznik" w:date="2016-11-14T11:35:00Z"/>
              </w:rPr>
              <w:pPrChange w:id="1088" w:author="Maja Zaloznik" w:date="2016-11-14T11:36:00Z">
                <w:pPr>
                  <w:spacing w:after="200" w:line="276" w:lineRule="auto"/>
                  <w:jc w:val="both"/>
                </w:pPr>
              </w:pPrChange>
            </w:pPr>
            <w:ins w:id="1089" w:author="Maja Zaloznik" w:date="2016-11-14T11:35:00Z">
              <w:r>
                <w:t>Other</w:t>
              </w:r>
            </w:ins>
            <w:ins w:id="1090" w:author="Maja Zaloznik" w:date="2016-11-14T13:04:00Z">
              <w:r w:rsidR="00BF7680">
                <w:t xml:space="preserve"> (specify)</w:t>
              </w:r>
            </w:ins>
            <w:ins w:id="1091" w:author="Maja Zaloznik" w:date="2016-11-14T11:35:00Z">
              <w:r>
                <w:t>:__________________________</w:t>
              </w:r>
            </w:ins>
          </w:p>
        </w:tc>
        <w:tc>
          <w:tcPr>
            <w:tcW w:w="1275" w:type="dxa"/>
          </w:tcPr>
          <w:p w:rsidR="00676979" w:rsidRDefault="00676979">
            <w:pPr>
              <w:spacing w:line="276" w:lineRule="auto"/>
              <w:jc w:val="both"/>
              <w:rPr>
                <w:ins w:id="1092" w:author="Maja Zaloznik" w:date="2016-11-14T11:35:00Z"/>
              </w:rPr>
              <w:pPrChange w:id="1093"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94" w:author="Maja Zaloznik" w:date="2016-11-14T12:16:00Z"/>
              </w:rPr>
            </w:pPr>
          </w:p>
        </w:tc>
        <w:tc>
          <w:tcPr>
            <w:tcW w:w="1134" w:type="dxa"/>
          </w:tcPr>
          <w:p w:rsidR="00676979" w:rsidRDefault="00676979">
            <w:pPr>
              <w:spacing w:line="276" w:lineRule="auto"/>
              <w:jc w:val="both"/>
              <w:rPr>
                <w:ins w:id="1095" w:author="Maja Zaloznik" w:date="2016-11-14T11:35:00Z"/>
              </w:rPr>
              <w:pPrChange w:id="1096" w:author="Maja Zaloznik" w:date="2016-11-14T11:36:00Z">
                <w:pPr>
                  <w:spacing w:after="200" w:line="276" w:lineRule="auto"/>
                  <w:jc w:val="both"/>
                </w:pPr>
              </w:pPrChange>
            </w:pPr>
          </w:p>
        </w:tc>
      </w:tr>
      <w:tr w:rsidR="00676979" w:rsidTr="0060038E">
        <w:trPr>
          <w:ins w:id="1097" w:author="Maja Zaloznik" w:date="2016-11-14T11:35:00Z"/>
        </w:trPr>
        <w:tc>
          <w:tcPr>
            <w:tcW w:w="4878" w:type="dxa"/>
          </w:tcPr>
          <w:p w:rsidR="00676979" w:rsidRDefault="00676979">
            <w:pPr>
              <w:spacing w:line="276" w:lineRule="auto"/>
              <w:jc w:val="both"/>
              <w:rPr>
                <w:ins w:id="1098" w:author="Maja Zaloznik" w:date="2016-11-14T11:35:00Z"/>
              </w:rPr>
              <w:pPrChange w:id="1099" w:author="Maja Zaloznik" w:date="2016-11-14T11:36:00Z">
                <w:pPr>
                  <w:spacing w:after="200" w:line="276" w:lineRule="auto"/>
                  <w:jc w:val="both"/>
                </w:pPr>
              </w:pPrChange>
            </w:pPr>
            <w:ins w:id="1100" w:author="Maja Zaloznik" w:date="2016-11-14T11:35:00Z">
              <w:r>
                <w:t>Other</w:t>
              </w:r>
            </w:ins>
            <w:ins w:id="1101" w:author="Maja Zaloznik" w:date="2016-11-14T13:04:00Z">
              <w:r w:rsidR="00BF7680">
                <w:t xml:space="preserve"> (specify)</w:t>
              </w:r>
            </w:ins>
            <w:ins w:id="1102" w:author="Maja Zaloznik" w:date="2016-11-14T11:35:00Z">
              <w:r>
                <w:t>:__________________________</w:t>
              </w:r>
            </w:ins>
          </w:p>
        </w:tc>
        <w:tc>
          <w:tcPr>
            <w:tcW w:w="1275" w:type="dxa"/>
          </w:tcPr>
          <w:p w:rsidR="00676979" w:rsidRDefault="00676979">
            <w:pPr>
              <w:spacing w:line="276" w:lineRule="auto"/>
              <w:jc w:val="both"/>
              <w:rPr>
                <w:ins w:id="1103" w:author="Maja Zaloznik" w:date="2016-11-14T11:35:00Z"/>
              </w:rPr>
              <w:pPrChange w:id="1104"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105" w:author="Maja Zaloznik" w:date="2016-11-14T12:16:00Z"/>
              </w:rPr>
            </w:pPr>
          </w:p>
        </w:tc>
        <w:tc>
          <w:tcPr>
            <w:tcW w:w="1134" w:type="dxa"/>
          </w:tcPr>
          <w:p w:rsidR="00676979" w:rsidRDefault="00676979">
            <w:pPr>
              <w:spacing w:line="276" w:lineRule="auto"/>
              <w:jc w:val="both"/>
              <w:rPr>
                <w:ins w:id="1106" w:author="Maja Zaloznik" w:date="2016-11-14T11:35:00Z"/>
              </w:rPr>
              <w:pPrChange w:id="1107" w:author="Maja Zaloznik" w:date="2016-11-14T11:36:00Z">
                <w:pPr>
                  <w:spacing w:after="200" w:line="276" w:lineRule="auto"/>
                  <w:jc w:val="both"/>
                </w:pPr>
              </w:pPrChange>
            </w:pPr>
          </w:p>
        </w:tc>
      </w:tr>
      <w:tr w:rsidR="00676979" w:rsidTr="0060038E">
        <w:trPr>
          <w:ins w:id="1108" w:author="Maja Zaloznik" w:date="2016-11-14T11:33:00Z"/>
        </w:trPr>
        <w:tc>
          <w:tcPr>
            <w:tcW w:w="4878" w:type="dxa"/>
          </w:tcPr>
          <w:p w:rsidR="00676979" w:rsidRDefault="00676979">
            <w:pPr>
              <w:spacing w:line="276" w:lineRule="auto"/>
              <w:jc w:val="both"/>
              <w:rPr>
                <w:ins w:id="1109" w:author="Maja Zaloznik" w:date="2016-11-14T11:33:00Z"/>
              </w:rPr>
              <w:pPrChange w:id="1110" w:author="Maja Zaloznik" w:date="2016-11-14T11:36:00Z">
                <w:pPr>
                  <w:spacing w:after="200" w:line="276" w:lineRule="auto"/>
                  <w:jc w:val="both"/>
                </w:pPr>
              </w:pPrChange>
            </w:pPr>
            <w:ins w:id="1111" w:author="Maja Zaloznik" w:date="2016-11-14T11:35:00Z">
              <w:r>
                <w:t>Other</w:t>
              </w:r>
            </w:ins>
            <w:ins w:id="1112" w:author="Maja Zaloznik" w:date="2016-11-14T13:04:00Z">
              <w:r w:rsidR="00BF7680">
                <w:t xml:space="preserve"> (specify)</w:t>
              </w:r>
            </w:ins>
            <w:ins w:id="1113" w:author="Maja Zaloznik" w:date="2016-11-14T11:35:00Z">
              <w:r>
                <w:t>:__________________________</w:t>
              </w:r>
            </w:ins>
          </w:p>
        </w:tc>
        <w:tc>
          <w:tcPr>
            <w:tcW w:w="1275" w:type="dxa"/>
          </w:tcPr>
          <w:p w:rsidR="00676979" w:rsidRDefault="00676979">
            <w:pPr>
              <w:spacing w:line="276" w:lineRule="auto"/>
              <w:jc w:val="both"/>
              <w:rPr>
                <w:ins w:id="1114" w:author="Maja Zaloznik" w:date="2016-11-14T11:33:00Z"/>
              </w:rPr>
              <w:pPrChange w:id="1115"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116" w:author="Maja Zaloznik" w:date="2016-11-14T12:16:00Z"/>
              </w:rPr>
            </w:pPr>
          </w:p>
        </w:tc>
        <w:tc>
          <w:tcPr>
            <w:tcW w:w="1134" w:type="dxa"/>
          </w:tcPr>
          <w:p w:rsidR="00676979" w:rsidRDefault="00676979">
            <w:pPr>
              <w:spacing w:line="276" w:lineRule="auto"/>
              <w:jc w:val="both"/>
              <w:rPr>
                <w:ins w:id="1117" w:author="Maja Zaloznik" w:date="2016-11-14T11:33:00Z"/>
              </w:rPr>
              <w:pPrChange w:id="1118" w:author="Maja Zaloznik" w:date="2016-11-14T11:36:00Z">
                <w:pPr>
                  <w:spacing w:after="200" w:line="276" w:lineRule="auto"/>
                  <w:jc w:val="both"/>
                </w:pPr>
              </w:pPrChange>
            </w:pPr>
          </w:p>
        </w:tc>
      </w:tr>
    </w:tbl>
    <w:p w:rsidR="00447F7F" w:rsidRDefault="00447F7F">
      <w:pPr>
        <w:spacing w:after="200" w:line="276" w:lineRule="auto"/>
        <w:ind w:left="900"/>
        <w:jc w:val="both"/>
        <w:rPr>
          <w:ins w:id="1119" w:author="Maja Zaloznik" w:date="2016-11-14T11:32:00Z"/>
        </w:rPr>
        <w:pPrChange w:id="1120" w:author="Maja Zaloznik" w:date="2016-11-14T11:33:00Z">
          <w:pPr>
            <w:pStyle w:val="ListParagraph"/>
            <w:numPr>
              <w:ilvl w:val="1"/>
              <w:numId w:val="42"/>
            </w:numPr>
            <w:spacing w:after="200" w:line="276" w:lineRule="auto"/>
            <w:ind w:left="1620" w:hanging="360"/>
            <w:jc w:val="both"/>
          </w:pPr>
        </w:pPrChange>
      </w:pPr>
    </w:p>
    <w:p w:rsidR="00FD4558" w:rsidRDefault="00FB5C51" w:rsidP="00FD4558">
      <w:pPr>
        <w:pStyle w:val="ListParagraph"/>
        <w:numPr>
          <w:ilvl w:val="0"/>
          <w:numId w:val="1"/>
        </w:numPr>
        <w:jc w:val="both"/>
        <w:rPr>
          <w:ins w:id="1121" w:author="Maja Zaloznik" w:date="2016-11-14T13:45:00Z"/>
        </w:rPr>
      </w:pPr>
      <w:ins w:id="1122" w:author="Maja Zaloznik" w:date="2016-11-14T13:44:00Z">
        <w:r>
          <w:t>Do you have plans to purchase any agric</w:t>
        </w:r>
      </w:ins>
      <w:ins w:id="1123" w:author="Maja Zaloznik" w:date="2016-11-14T13:45:00Z">
        <w:r>
          <w:t>ul</w:t>
        </w:r>
      </w:ins>
      <w:ins w:id="1124" w:author="Maja Zaloznik" w:date="2016-11-14T13:44:00Z">
        <w:r>
          <w:t xml:space="preserve">tural machinery in the </w:t>
        </w:r>
      </w:ins>
      <w:ins w:id="1125" w:author="Maja Zaloznik" w:date="2016-11-14T13:45:00Z">
        <w:r>
          <w:t>next two years?</w:t>
        </w:r>
      </w:ins>
    </w:p>
    <w:p w:rsidR="00FB5C51" w:rsidRDefault="00FB5C51">
      <w:pPr>
        <w:pStyle w:val="ListParagraph"/>
        <w:numPr>
          <w:ilvl w:val="1"/>
          <w:numId w:val="1"/>
        </w:numPr>
        <w:jc w:val="both"/>
        <w:rPr>
          <w:ins w:id="1126" w:author="Maja Zaloznik" w:date="2016-11-14T13:45:00Z"/>
        </w:rPr>
        <w:pPrChange w:id="1127" w:author="Maja Zaloznik" w:date="2016-11-14T13:45:00Z">
          <w:pPr>
            <w:pStyle w:val="ListParagraph"/>
            <w:numPr>
              <w:numId w:val="1"/>
            </w:numPr>
            <w:tabs>
              <w:tab w:val="num" w:pos="786"/>
            </w:tabs>
            <w:ind w:left="786" w:hanging="360"/>
            <w:jc w:val="both"/>
          </w:pPr>
        </w:pPrChange>
      </w:pPr>
      <w:ins w:id="1128" w:author="Maja Zaloznik" w:date="2016-11-14T13:45:00Z">
        <w:r>
          <w:t>Yes</w:t>
        </w:r>
      </w:ins>
    </w:p>
    <w:p w:rsidR="00FB5C51" w:rsidRDefault="00FB5C51">
      <w:pPr>
        <w:pStyle w:val="ListParagraph"/>
        <w:numPr>
          <w:ilvl w:val="1"/>
          <w:numId w:val="1"/>
        </w:numPr>
        <w:jc w:val="both"/>
        <w:rPr>
          <w:ins w:id="1129" w:author="Maja Zaloznik" w:date="2016-11-14T13:44:00Z"/>
        </w:rPr>
        <w:pPrChange w:id="1130" w:author="Maja Zaloznik" w:date="2016-11-14T13:45:00Z">
          <w:pPr>
            <w:pStyle w:val="ListParagraph"/>
            <w:numPr>
              <w:numId w:val="1"/>
            </w:numPr>
            <w:tabs>
              <w:tab w:val="num" w:pos="786"/>
            </w:tabs>
            <w:ind w:left="786" w:hanging="360"/>
            <w:jc w:val="both"/>
          </w:pPr>
        </w:pPrChange>
      </w:pPr>
      <w:ins w:id="1131" w:author="Maja Zaloznik" w:date="2016-11-14T13:45:00Z">
        <w:r>
          <w:t>No</w:t>
        </w:r>
      </w:ins>
    </w:p>
    <w:p w:rsidR="00FB5C51" w:rsidRDefault="00FB5C51">
      <w:pPr>
        <w:pStyle w:val="ListParagraph"/>
        <w:ind w:left="786"/>
        <w:jc w:val="both"/>
        <w:rPr>
          <w:ins w:id="1132" w:author="Maja Zaloznik" w:date="2016-11-14T13:44:00Z"/>
        </w:rPr>
        <w:pPrChange w:id="1133" w:author="Maja Zaloznik" w:date="2016-11-14T13:44:00Z">
          <w:pPr>
            <w:pStyle w:val="ListParagraph"/>
            <w:numPr>
              <w:numId w:val="1"/>
            </w:numPr>
            <w:tabs>
              <w:tab w:val="num" w:pos="786"/>
            </w:tabs>
            <w:ind w:left="786" w:hanging="360"/>
            <w:jc w:val="both"/>
          </w:pPr>
        </w:pPrChange>
      </w:pPr>
    </w:p>
    <w:p w:rsidR="00FB5C51" w:rsidRDefault="00FB5C51" w:rsidP="00FB5C51">
      <w:pPr>
        <w:pStyle w:val="ListParagraph"/>
        <w:numPr>
          <w:ilvl w:val="0"/>
          <w:numId w:val="1"/>
        </w:numPr>
        <w:jc w:val="both"/>
        <w:rPr>
          <w:ins w:id="1134" w:author="Maja Zaloznik" w:date="2016-11-14T13:41:00Z"/>
        </w:rPr>
      </w:pPr>
      <w:commentRangeStart w:id="1135"/>
      <w:ins w:id="1136" w:author="Maja Zaloznik" w:date="2016-11-14T13:44:00Z">
        <w:r>
          <w:t>Do you personally perform any of the following farming tasks:</w:t>
        </w:r>
      </w:ins>
    </w:p>
    <w:p w:rsidR="00FD4558" w:rsidRDefault="00FD4558" w:rsidP="00FD4558">
      <w:pPr>
        <w:pStyle w:val="ListParagraph"/>
        <w:ind w:left="900"/>
        <w:jc w:val="both"/>
        <w:rPr>
          <w:ins w:id="1137" w:author="Maja Zaloznik" w:date="2016-11-14T13:41:00Z"/>
        </w:rPr>
      </w:pPr>
    </w:p>
    <w:p w:rsidR="00FD4558" w:rsidRDefault="00FD4558" w:rsidP="00FD4558">
      <w:pPr>
        <w:pStyle w:val="ListParagraph"/>
        <w:ind w:left="900"/>
        <w:jc w:val="both"/>
        <w:rPr>
          <w:ins w:id="1138" w:author="Maja Zaloznik" w:date="2016-11-14T13:41:00Z"/>
        </w:rPr>
      </w:pPr>
    </w:p>
    <w:tbl>
      <w:tblPr>
        <w:tblStyle w:val="TableGrid"/>
        <w:tblW w:w="0" w:type="auto"/>
        <w:tblLook w:val="04A0" w:firstRow="1" w:lastRow="0" w:firstColumn="1" w:lastColumn="0" w:noHBand="0" w:noVBand="1"/>
      </w:tblPr>
      <w:tblGrid>
        <w:gridCol w:w="3369"/>
        <w:gridCol w:w="2976"/>
        <w:gridCol w:w="3261"/>
      </w:tblGrid>
      <w:tr w:rsidR="00671D06" w:rsidRPr="00056B50" w:rsidTr="0060038E">
        <w:trPr>
          <w:ins w:id="1139" w:author="Maja Zaloznik" w:date="2016-11-14T13:41:00Z"/>
        </w:trPr>
        <w:tc>
          <w:tcPr>
            <w:tcW w:w="3369" w:type="dxa"/>
          </w:tcPr>
          <w:p w:rsidR="00FD4558" w:rsidRPr="00056B50" w:rsidRDefault="00FD4558" w:rsidP="0060038E">
            <w:pPr>
              <w:jc w:val="both"/>
              <w:rPr>
                <w:ins w:id="1140" w:author="Maja Zaloznik" w:date="2016-11-14T13:41:00Z"/>
              </w:rPr>
            </w:pPr>
            <w:ins w:id="1141" w:author="Maja Zaloznik" w:date="2016-11-14T13:41:00Z">
              <w:r>
                <w:t>Task</w:t>
              </w:r>
            </w:ins>
          </w:p>
        </w:tc>
        <w:tc>
          <w:tcPr>
            <w:tcW w:w="2976" w:type="dxa"/>
          </w:tcPr>
          <w:p w:rsidR="00FD4558" w:rsidRDefault="00FD4558" w:rsidP="0060038E">
            <w:pPr>
              <w:pStyle w:val="ListParagraph"/>
              <w:numPr>
                <w:ilvl w:val="0"/>
                <w:numId w:val="58"/>
              </w:numPr>
              <w:jc w:val="both"/>
              <w:rPr>
                <w:ins w:id="1142" w:author="Maja Zaloznik" w:date="2016-11-14T13:41:00Z"/>
              </w:rPr>
            </w:pPr>
            <w:ins w:id="1143" w:author="Maja Zaloznik" w:date="2016-11-14T13:41:00Z">
              <w:r>
                <w:t>Yes</w:t>
              </w:r>
            </w:ins>
            <w:ins w:id="1144" w:author="Maja Zaloznik" w:date="2016-11-14T13:49:00Z">
              <w:r w:rsidR="00520CFE">
                <w:t xml:space="preserve"> </w:t>
              </w:r>
            </w:ins>
          </w:p>
          <w:p w:rsidR="00FD4558" w:rsidRPr="00056B50" w:rsidRDefault="00FD4558" w:rsidP="00520CFE">
            <w:pPr>
              <w:pStyle w:val="ListParagraph"/>
              <w:numPr>
                <w:ilvl w:val="0"/>
                <w:numId w:val="58"/>
              </w:numPr>
              <w:jc w:val="both"/>
              <w:rPr>
                <w:ins w:id="1145" w:author="Maja Zaloznik" w:date="2016-11-14T13:41:00Z"/>
              </w:rPr>
            </w:pPr>
            <w:ins w:id="1146" w:author="Maja Zaloznik" w:date="2016-11-14T13:41:00Z">
              <w:r>
                <w:t xml:space="preserve">No -&gt; </w:t>
              </w:r>
            </w:ins>
            <w:ins w:id="1147" w:author="Maja Zaloznik" w:date="2016-11-14T13:49:00Z">
              <w:r w:rsidR="00520CFE">
                <w:t>next col.</w:t>
              </w:r>
            </w:ins>
          </w:p>
        </w:tc>
        <w:tc>
          <w:tcPr>
            <w:tcW w:w="3261" w:type="dxa"/>
          </w:tcPr>
          <w:p w:rsidR="00FD4558" w:rsidRDefault="00FD4558" w:rsidP="0060038E">
            <w:pPr>
              <w:jc w:val="both"/>
              <w:rPr>
                <w:ins w:id="1148" w:author="Maja Zaloznik" w:date="2016-11-14T13:41:00Z"/>
              </w:rPr>
            </w:pPr>
            <w:ins w:id="1149" w:author="Maja Zaloznik" w:date="2016-11-14T13:41:00Z">
              <w:r>
                <w:t>How many years ago did you stop?</w:t>
              </w:r>
            </w:ins>
          </w:p>
          <w:p w:rsidR="00FD4558" w:rsidRPr="00056B50" w:rsidRDefault="00FD4558" w:rsidP="0060038E">
            <w:pPr>
              <w:jc w:val="both"/>
              <w:rPr>
                <w:ins w:id="1150" w:author="Maja Zaloznik" w:date="2016-11-14T13:41:00Z"/>
              </w:rPr>
            </w:pPr>
            <w:ins w:id="1151" w:author="Maja Zaloznik" w:date="2016-11-14T13:41:00Z">
              <w:r>
                <w:t>(99 – never performed)</w:t>
              </w:r>
            </w:ins>
          </w:p>
        </w:tc>
      </w:tr>
      <w:tr w:rsidR="00671D06" w:rsidRPr="00056B50" w:rsidTr="0060038E">
        <w:trPr>
          <w:ins w:id="1152" w:author="Maja Zaloznik" w:date="2016-11-14T13:41:00Z"/>
        </w:trPr>
        <w:tc>
          <w:tcPr>
            <w:tcW w:w="3369" w:type="dxa"/>
          </w:tcPr>
          <w:p w:rsidR="00FD4558" w:rsidRPr="00056B50" w:rsidRDefault="00FD4558" w:rsidP="0060038E">
            <w:pPr>
              <w:jc w:val="both"/>
              <w:rPr>
                <w:ins w:id="1153" w:author="Maja Zaloznik" w:date="2016-11-14T13:41:00Z"/>
              </w:rPr>
            </w:pPr>
            <w:ins w:id="1154" w:author="Maja Zaloznik" w:date="2016-11-14T13:41:00Z">
              <w:r w:rsidRPr="00056B50">
                <w:t>a.) Land preparation (ploughing)</w:t>
              </w:r>
            </w:ins>
          </w:p>
        </w:tc>
        <w:tc>
          <w:tcPr>
            <w:tcW w:w="2976" w:type="dxa"/>
          </w:tcPr>
          <w:p w:rsidR="00FD4558" w:rsidRPr="00056B50" w:rsidRDefault="00FD4558" w:rsidP="0060038E">
            <w:pPr>
              <w:jc w:val="both"/>
              <w:rPr>
                <w:ins w:id="1155" w:author="Maja Zaloznik" w:date="2016-11-14T13:41:00Z"/>
              </w:rPr>
            </w:pPr>
          </w:p>
        </w:tc>
        <w:tc>
          <w:tcPr>
            <w:tcW w:w="3261" w:type="dxa"/>
          </w:tcPr>
          <w:p w:rsidR="00FD4558" w:rsidRPr="00056B50" w:rsidRDefault="00FD4558" w:rsidP="0060038E">
            <w:pPr>
              <w:jc w:val="both"/>
              <w:rPr>
                <w:ins w:id="1156" w:author="Maja Zaloznik" w:date="2016-11-14T13:41:00Z"/>
              </w:rPr>
            </w:pPr>
          </w:p>
        </w:tc>
      </w:tr>
      <w:tr w:rsidR="00671D06" w:rsidRPr="00056B50" w:rsidTr="0060038E">
        <w:trPr>
          <w:ins w:id="1157" w:author="Maja Zaloznik" w:date="2016-11-14T13:41:00Z"/>
        </w:trPr>
        <w:tc>
          <w:tcPr>
            <w:tcW w:w="3369" w:type="dxa"/>
          </w:tcPr>
          <w:p w:rsidR="00FD4558" w:rsidRPr="00056B50" w:rsidRDefault="00FD4558" w:rsidP="0060038E">
            <w:pPr>
              <w:jc w:val="both"/>
              <w:rPr>
                <w:ins w:id="1158" w:author="Maja Zaloznik" w:date="2016-11-14T13:41:00Z"/>
              </w:rPr>
            </w:pPr>
            <w:ins w:id="1159" w:author="Maja Zaloznik" w:date="2016-11-14T13:41:00Z">
              <w:r w:rsidRPr="00056B50">
                <w:t>b.) Harvesting</w:t>
              </w:r>
            </w:ins>
          </w:p>
        </w:tc>
        <w:tc>
          <w:tcPr>
            <w:tcW w:w="2976" w:type="dxa"/>
          </w:tcPr>
          <w:p w:rsidR="00FD4558" w:rsidRPr="00056B50" w:rsidRDefault="00FD4558" w:rsidP="0060038E">
            <w:pPr>
              <w:jc w:val="both"/>
              <w:rPr>
                <w:ins w:id="1160" w:author="Maja Zaloznik" w:date="2016-11-14T13:41:00Z"/>
              </w:rPr>
            </w:pPr>
          </w:p>
        </w:tc>
        <w:tc>
          <w:tcPr>
            <w:tcW w:w="3261" w:type="dxa"/>
          </w:tcPr>
          <w:p w:rsidR="00FD4558" w:rsidRPr="00056B50" w:rsidRDefault="00FD4558" w:rsidP="0060038E">
            <w:pPr>
              <w:jc w:val="both"/>
              <w:rPr>
                <w:ins w:id="1161" w:author="Maja Zaloznik" w:date="2016-11-14T13:41:00Z"/>
              </w:rPr>
            </w:pPr>
          </w:p>
        </w:tc>
      </w:tr>
      <w:tr w:rsidR="00671D06" w:rsidRPr="00056B50" w:rsidTr="0060038E">
        <w:trPr>
          <w:ins w:id="1162" w:author="Maja Zaloznik" w:date="2016-11-14T13:41:00Z"/>
        </w:trPr>
        <w:tc>
          <w:tcPr>
            <w:tcW w:w="3369" w:type="dxa"/>
          </w:tcPr>
          <w:p w:rsidR="00FD4558" w:rsidRPr="00056B50" w:rsidRDefault="00FD4558" w:rsidP="0060038E">
            <w:pPr>
              <w:jc w:val="both"/>
              <w:rPr>
                <w:ins w:id="1163" w:author="Maja Zaloznik" w:date="2016-11-14T13:41:00Z"/>
              </w:rPr>
            </w:pPr>
            <w:ins w:id="1164" w:author="Maja Zaloznik" w:date="2016-11-14T13:41:00Z">
              <w:r w:rsidRPr="00056B50">
                <w:t>c.) Sowing, planting, transplanting</w:t>
              </w:r>
            </w:ins>
          </w:p>
        </w:tc>
        <w:tc>
          <w:tcPr>
            <w:tcW w:w="2976" w:type="dxa"/>
          </w:tcPr>
          <w:p w:rsidR="00FD4558" w:rsidRPr="00056B50" w:rsidRDefault="00FD4558" w:rsidP="0060038E">
            <w:pPr>
              <w:jc w:val="both"/>
              <w:rPr>
                <w:ins w:id="1165" w:author="Maja Zaloznik" w:date="2016-11-14T13:41:00Z"/>
              </w:rPr>
            </w:pPr>
          </w:p>
        </w:tc>
        <w:tc>
          <w:tcPr>
            <w:tcW w:w="3261" w:type="dxa"/>
          </w:tcPr>
          <w:p w:rsidR="00FD4558" w:rsidRPr="00056B50" w:rsidRDefault="00FD4558" w:rsidP="0060038E">
            <w:pPr>
              <w:jc w:val="both"/>
              <w:rPr>
                <w:ins w:id="1166" w:author="Maja Zaloznik" w:date="2016-11-14T13:41:00Z"/>
              </w:rPr>
            </w:pPr>
          </w:p>
        </w:tc>
      </w:tr>
      <w:tr w:rsidR="00671D06" w:rsidRPr="00056B50" w:rsidTr="0060038E">
        <w:trPr>
          <w:ins w:id="1167" w:author="Maja Zaloznik" w:date="2016-11-14T13:41:00Z"/>
        </w:trPr>
        <w:tc>
          <w:tcPr>
            <w:tcW w:w="3369" w:type="dxa"/>
          </w:tcPr>
          <w:p w:rsidR="00FD4558" w:rsidRPr="00056B50" w:rsidRDefault="00FD4558" w:rsidP="0060038E">
            <w:pPr>
              <w:jc w:val="both"/>
              <w:rPr>
                <w:ins w:id="1168" w:author="Maja Zaloznik" w:date="2016-11-14T13:41:00Z"/>
              </w:rPr>
            </w:pPr>
            <w:ins w:id="1169" w:author="Maja Zaloznik" w:date="2016-11-14T13:41:00Z">
              <w:r w:rsidRPr="00056B50">
                <w:t xml:space="preserve">d.) Weeding, </w:t>
              </w:r>
            </w:ins>
          </w:p>
        </w:tc>
        <w:tc>
          <w:tcPr>
            <w:tcW w:w="2976" w:type="dxa"/>
          </w:tcPr>
          <w:p w:rsidR="00FD4558" w:rsidRPr="00056B50" w:rsidRDefault="00FD4558" w:rsidP="0060038E">
            <w:pPr>
              <w:jc w:val="both"/>
              <w:rPr>
                <w:ins w:id="1170" w:author="Maja Zaloznik" w:date="2016-11-14T13:41:00Z"/>
              </w:rPr>
            </w:pPr>
          </w:p>
        </w:tc>
        <w:tc>
          <w:tcPr>
            <w:tcW w:w="3261" w:type="dxa"/>
          </w:tcPr>
          <w:p w:rsidR="00FD4558" w:rsidRPr="00056B50" w:rsidRDefault="00FD4558" w:rsidP="0060038E">
            <w:pPr>
              <w:jc w:val="both"/>
              <w:rPr>
                <w:ins w:id="1171" w:author="Maja Zaloznik" w:date="2016-11-14T13:41:00Z"/>
              </w:rPr>
            </w:pPr>
          </w:p>
        </w:tc>
      </w:tr>
      <w:tr w:rsidR="00671D06" w:rsidRPr="00056B50" w:rsidTr="0060038E">
        <w:trPr>
          <w:ins w:id="1172" w:author="Maja Zaloznik" w:date="2016-11-14T13:41:00Z"/>
        </w:trPr>
        <w:tc>
          <w:tcPr>
            <w:tcW w:w="3369" w:type="dxa"/>
          </w:tcPr>
          <w:p w:rsidR="00FD4558" w:rsidRPr="00056B50" w:rsidRDefault="00FD4558" w:rsidP="0060038E">
            <w:pPr>
              <w:jc w:val="both"/>
              <w:rPr>
                <w:ins w:id="1173" w:author="Maja Zaloznik" w:date="2016-11-14T13:41:00Z"/>
              </w:rPr>
            </w:pPr>
            <w:ins w:id="1174" w:author="Maja Zaloznik" w:date="2016-11-14T13:41:00Z">
              <w:r w:rsidRPr="00056B50">
                <w:t>e)  Pest management</w:t>
              </w:r>
            </w:ins>
          </w:p>
        </w:tc>
        <w:tc>
          <w:tcPr>
            <w:tcW w:w="2976" w:type="dxa"/>
          </w:tcPr>
          <w:p w:rsidR="00FD4558" w:rsidRPr="00056B50" w:rsidRDefault="00FD4558" w:rsidP="0060038E">
            <w:pPr>
              <w:jc w:val="both"/>
              <w:rPr>
                <w:ins w:id="1175" w:author="Maja Zaloznik" w:date="2016-11-14T13:41:00Z"/>
              </w:rPr>
            </w:pPr>
          </w:p>
        </w:tc>
        <w:tc>
          <w:tcPr>
            <w:tcW w:w="3261" w:type="dxa"/>
          </w:tcPr>
          <w:p w:rsidR="00FD4558" w:rsidRPr="00056B50" w:rsidRDefault="00FD4558" w:rsidP="0060038E">
            <w:pPr>
              <w:jc w:val="both"/>
              <w:rPr>
                <w:ins w:id="1176" w:author="Maja Zaloznik" w:date="2016-11-14T13:41:00Z"/>
              </w:rPr>
            </w:pPr>
          </w:p>
        </w:tc>
      </w:tr>
    </w:tbl>
    <w:p w:rsidR="00340D81" w:rsidRDefault="00340D81" w:rsidP="00340D81">
      <w:pPr>
        <w:pStyle w:val="ListParagraph"/>
        <w:spacing w:after="200" w:line="276" w:lineRule="auto"/>
        <w:ind w:left="1440"/>
        <w:jc w:val="both"/>
      </w:pPr>
    </w:p>
    <w:p w:rsidR="002B4276" w:rsidRDefault="00037E11">
      <w:pPr>
        <w:pStyle w:val="ListParagraph"/>
        <w:numPr>
          <w:ilvl w:val="0"/>
          <w:numId w:val="1"/>
        </w:numPr>
        <w:spacing w:after="200" w:line="276" w:lineRule="auto"/>
        <w:jc w:val="both"/>
        <w:pPrChange w:id="1177" w:author="Maja Zaloznik" w:date="2016-11-14T12:00:00Z">
          <w:pPr>
            <w:pStyle w:val="ListParagraph"/>
            <w:numPr>
              <w:numId w:val="42"/>
            </w:numPr>
            <w:spacing w:after="200" w:line="276" w:lineRule="auto"/>
            <w:ind w:left="900" w:hanging="360"/>
            <w:jc w:val="both"/>
          </w:pPr>
        </w:pPrChange>
      </w:pPr>
      <w:commentRangeStart w:id="1178"/>
      <w:r>
        <w:t>Which of your household members (</w:t>
      </w:r>
      <w:del w:id="1179" w:author="Maja Zaloznik" w:date="2016-11-14T13:02:00Z">
        <w:r w:rsidR="00CD7989" w:rsidDel="00BF7680">
          <w:delText xml:space="preserve">list </w:delText>
        </w:r>
      </w:del>
      <w:ins w:id="1180" w:author="Maja Zaloznik" w:date="2016-11-14T13:02:00Z">
        <w:r w:rsidR="00BF7680">
          <w:t>Name ID</w:t>
        </w:r>
      </w:ins>
      <w:del w:id="1181" w:author="Maja Zaloznik" w:date="2016-11-14T13:02:00Z">
        <w:r w:rsidR="00CD7989" w:rsidDel="00BF7680">
          <w:delText>in</w:delText>
        </w:r>
      </w:del>
      <w:ins w:id="1182" w:author="Maja Zaloznik" w:date="2016-11-14T13:02:00Z">
        <w:r w:rsidR="00BF7680">
          <w:t xml:space="preserve"> </w:t>
        </w:r>
        <w:proofErr w:type="gramStart"/>
        <w:r w:rsidR="00BF7680">
          <w:t xml:space="preserve">from </w:t>
        </w:r>
      </w:ins>
      <w:r w:rsidR="00CD7989">
        <w:t xml:space="preserve"> Q</w:t>
      </w:r>
      <w:proofErr w:type="gramEnd"/>
      <w:ins w:id="1183" w:author="Maja Zaloznik" w:date="2016-11-14T13:02:00Z">
        <w:r w:rsidR="00BF7680">
          <w:fldChar w:fldCharType="begin"/>
        </w:r>
        <w:r w:rsidR="00BF7680">
          <w:instrText xml:space="preserve"> REF _Ref466891903 \r \h </w:instrText>
        </w:r>
      </w:ins>
      <w:r w:rsidR="00BF7680">
        <w:fldChar w:fldCharType="separate"/>
      </w:r>
      <w:ins w:id="1184" w:author="Maja Zaloznik" w:date="2016-11-14T13:52:00Z">
        <w:r w:rsidR="002C2DBD">
          <w:t>7</w:t>
        </w:r>
      </w:ins>
      <w:ins w:id="1185" w:author="Maja Zaloznik" w:date="2016-11-14T13:02:00Z">
        <w:r w:rsidR="00BF7680">
          <w:fldChar w:fldCharType="end"/>
        </w:r>
      </w:ins>
      <w:del w:id="1186" w:author="Maja Zaloznik" w:date="2016-11-14T13:02:00Z">
        <w:r w:rsidR="00CD7989" w:rsidDel="00BF7680">
          <w:delText>7</w:delText>
        </w:r>
      </w:del>
      <w:r w:rsidR="00CD7989">
        <w:t>)</w:t>
      </w:r>
      <w:del w:id="1187" w:author="Maja Zaloznik" w:date="2016-11-14T13:43:00Z">
        <w:r w:rsidR="00CD7989" w:rsidDel="009B5072">
          <w:delText xml:space="preserve"> </w:delText>
        </w:r>
      </w:del>
      <w:del w:id="1188" w:author="Maja Zaloznik" w:date="2016-11-14T13:02:00Z">
        <w:r w:rsidDel="00BF7680">
          <w:delText>)</w:delText>
        </w:r>
      </w:del>
      <w:r>
        <w:t xml:space="preserve"> helps with the following farming tasks?</w:t>
      </w:r>
      <w:ins w:id="1189" w:author="Maja Zaloznik" w:date="2016-11-14T13:42:00Z">
        <w:r w:rsidR="009B5072">
          <w:t xml:space="preserve"> (</w:t>
        </w:r>
      </w:ins>
      <w:ins w:id="1190" w:author="Maja Zaloznik" w:date="2016-11-14T13:43:00Z">
        <w:r w:rsidR="009B5072">
          <w:t>list max 5 HH members who performed most agri</w:t>
        </w:r>
        <w:r w:rsidR="00FB5C51">
          <w:t>cultural</w:t>
        </w:r>
        <w:r w:rsidR="009B5072">
          <w:t xml:space="preserve"> labour)</w:t>
        </w:r>
      </w:ins>
    </w:p>
    <w:p w:rsidR="002B4276" w:rsidRDefault="002B4276">
      <w:pPr>
        <w:pStyle w:val="ListParagraph"/>
        <w:ind w:left="900"/>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3687"/>
        <w:gridCol w:w="1012"/>
        <w:gridCol w:w="1137"/>
        <w:gridCol w:w="999"/>
        <w:gridCol w:w="1316"/>
        <w:gridCol w:w="1316"/>
      </w:tblGrid>
      <w:tr w:rsidR="009B5072" w:rsidTr="0060038E">
        <w:tc>
          <w:tcPr>
            <w:tcW w:w="3687" w:type="dxa"/>
            <w:tcBorders>
              <w:top w:val="single" w:sz="2" w:space="0" w:color="000001"/>
              <w:left w:val="single" w:sz="2" w:space="0" w:color="000001"/>
              <w:bottom w:val="single" w:sz="2" w:space="0" w:color="000001"/>
              <w:right w:val="nil"/>
            </w:tcBorders>
            <w:shd w:val="clear" w:color="auto" w:fill="FFFFFF"/>
            <w:tcMar>
              <w:left w:w="51" w:type="dxa"/>
            </w:tcMar>
          </w:tcPr>
          <w:p w:rsidR="009B5072" w:rsidRPr="00D065B0" w:rsidRDefault="009B5072">
            <w:pPr>
              <w:pStyle w:val="TableContents"/>
              <w:jc w:val="both"/>
              <w:rPr>
                <w:i/>
              </w:rPr>
            </w:pPr>
            <w:r w:rsidRPr="00D065B0">
              <w:rPr>
                <w:i/>
              </w:rPr>
              <w:t>Task</w:t>
            </w:r>
          </w:p>
        </w:tc>
        <w:tc>
          <w:tcPr>
            <w:tcW w:w="1012"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pPr>
              <w:pStyle w:val="TableContents"/>
              <w:jc w:val="both"/>
              <w:rPr>
                <w:ins w:id="1191" w:author="Maja Zaloznik" w:date="2016-11-14T13:40:00Z"/>
              </w:rPr>
            </w:pPr>
            <w:ins w:id="1192" w:author="Maja Zaloznik" w:date="2016-11-14T13:40:00Z">
              <w:r>
                <w:t>Name/ID</w:t>
              </w:r>
            </w:ins>
          </w:p>
          <w:p w:rsidR="009B5072" w:rsidRDefault="009B5072">
            <w:pPr>
              <w:pStyle w:val="TableContents"/>
              <w:jc w:val="both"/>
            </w:pPr>
            <w:ins w:id="1193" w:author="Maja Zaloznik" w:date="2016-11-14T13:40:00Z">
              <w:r>
                <w:t>Days</w:t>
              </w:r>
            </w:ins>
          </w:p>
        </w:tc>
        <w:tc>
          <w:tcPr>
            <w:tcW w:w="1137"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rsidP="0060038E">
            <w:pPr>
              <w:pStyle w:val="TableContents"/>
              <w:jc w:val="both"/>
              <w:rPr>
                <w:ins w:id="1194" w:author="Maja Zaloznik" w:date="2016-11-14T13:40:00Z"/>
              </w:rPr>
            </w:pPr>
            <w:ins w:id="1195" w:author="Maja Zaloznik" w:date="2016-11-14T13:40:00Z">
              <w:r>
                <w:t>Name/ID</w:t>
              </w:r>
            </w:ins>
          </w:p>
          <w:p w:rsidR="009B5072" w:rsidRDefault="009B5072">
            <w:pPr>
              <w:pStyle w:val="TableContents"/>
              <w:jc w:val="both"/>
            </w:pPr>
            <w:ins w:id="1196" w:author="Maja Zaloznik" w:date="2016-11-14T13:40:00Z">
              <w:r>
                <w:t>Days</w:t>
              </w:r>
            </w:ins>
          </w:p>
        </w:tc>
        <w:tc>
          <w:tcPr>
            <w:tcW w:w="999"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rsidP="0060038E">
            <w:pPr>
              <w:pStyle w:val="TableContents"/>
              <w:jc w:val="both"/>
              <w:rPr>
                <w:ins w:id="1197" w:author="Maja Zaloznik" w:date="2016-11-14T13:40:00Z"/>
              </w:rPr>
            </w:pPr>
            <w:ins w:id="1198" w:author="Maja Zaloznik" w:date="2016-11-14T13:40:00Z">
              <w:r>
                <w:t>Name/ID</w:t>
              </w:r>
            </w:ins>
          </w:p>
          <w:p w:rsidR="009B5072" w:rsidRDefault="009B5072">
            <w:pPr>
              <w:pStyle w:val="TableContents"/>
              <w:jc w:val="both"/>
            </w:pPr>
            <w:ins w:id="1199" w:author="Maja Zaloznik" w:date="2016-11-14T13:40:00Z">
              <w:r>
                <w:t>Days</w:t>
              </w:r>
            </w:ins>
          </w:p>
        </w:tc>
        <w:tc>
          <w:tcPr>
            <w:tcW w:w="131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9B5072" w:rsidRDefault="009B5072" w:rsidP="0060038E">
            <w:pPr>
              <w:pStyle w:val="TableContents"/>
              <w:jc w:val="both"/>
              <w:rPr>
                <w:ins w:id="1200" w:author="Maja Zaloznik" w:date="2016-11-14T13:40:00Z"/>
              </w:rPr>
            </w:pPr>
            <w:ins w:id="1201" w:author="Maja Zaloznik" w:date="2016-11-14T13:40:00Z">
              <w:r>
                <w:t>Name/ID</w:t>
              </w:r>
            </w:ins>
          </w:p>
          <w:p w:rsidR="009B5072" w:rsidRDefault="009B5072">
            <w:pPr>
              <w:pStyle w:val="TableContents"/>
              <w:jc w:val="both"/>
            </w:pPr>
            <w:ins w:id="1202" w:author="Maja Zaloznik" w:date="2016-11-14T13:40:00Z">
              <w:r>
                <w:t>Days</w:t>
              </w:r>
            </w:ins>
          </w:p>
        </w:tc>
        <w:tc>
          <w:tcPr>
            <w:tcW w:w="1316" w:type="dxa"/>
            <w:tcBorders>
              <w:top w:val="single" w:sz="2" w:space="0" w:color="000001"/>
              <w:left w:val="single" w:sz="2" w:space="0" w:color="000001"/>
              <w:bottom w:val="single" w:sz="2" w:space="0" w:color="000001"/>
              <w:right w:val="single" w:sz="2" w:space="0" w:color="000001"/>
            </w:tcBorders>
            <w:shd w:val="clear" w:color="auto" w:fill="FFFFFF"/>
          </w:tcPr>
          <w:p w:rsidR="009B5072" w:rsidRDefault="009B5072" w:rsidP="009B5072">
            <w:pPr>
              <w:pStyle w:val="TableContents"/>
              <w:jc w:val="both"/>
              <w:rPr>
                <w:ins w:id="1203" w:author="Maja Zaloznik" w:date="2016-11-14T13:43:00Z"/>
              </w:rPr>
            </w:pPr>
            <w:ins w:id="1204" w:author="Maja Zaloznik" w:date="2016-11-14T13:43:00Z">
              <w:r>
                <w:t>Name/ID</w:t>
              </w:r>
            </w:ins>
          </w:p>
          <w:p w:rsidR="009B5072" w:rsidRDefault="009B5072" w:rsidP="009B5072">
            <w:pPr>
              <w:pStyle w:val="TableContents"/>
              <w:jc w:val="both"/>
            </w:pPr>
            <w:ins w:id="1205" w:author="Maja Zaloznik" w:date="2016-11-14T13:43:00Z">
              <w:r>
                <w:t>Days</w:t>
              </w:r>
            </w:ins>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Land preparation/ploughing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Harvesting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Sowing, planting, transplanting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lastRenderedPageBreak/>
              <w:t>Weeding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rsidP="00D065B0">
            <w:pPr>
              <w:pStyle w:val="ListParagraph"/>
              <w:ind w:left="0"/>
              <w:jc w:val="both"/>
            </w:pPr>
            <w:r>
              <w:t>Managing pests</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bl>
    <w:p w:rsidR="002B4276" w:rsidRDefault="002B4276">
      <w:pPr>
        <w:pStyle w:val="ListParagraph"/>
        <w:ind w:left="900"/>
        <w:jc w:val="both"/>
      </w:pPr>
    </w:p>
    <w:p w:rsidR="002B4276" w:rsidRDefault="002B4276">
      <w:pPr>
        <w:pStyle w:val="ListParagraph"/>
        <w:ind w:left="0"/>
        <w:jc w:val="both"/>
      </w:pPr>
    </w:p>
    <w:p w:rsidR="00E765AB" w:rsidRDefault="00E765AB">
      <w:pPr>
        <w:pStyle w:val="ListParagraph"/>
        <w:widowControl/>
        <w:numPr>
          <w:ilvl w:val="0"/>
          <w:numId w:val="1"/>
        </w:numPr>
        <w:spacing w:after="200" w:line="276" w:lineRule="auto"/>
        <w:jc w:val="both"/>
        <w:rPr>
          <w:ins w:id="1206" w:author="Maja Zaloznik" w:date="2016-11-14T13:16:00Z"/>
        </w:rPr>
        <w:pPrChange w:id="1207" w:author="Maja Zaloznik" w:date="2016-11-14T12:00:00Z">
          <w:pPr>
            <w:pStyle w:val="ListParagraph"/>
            <w:widowControl/>
            <w:numPr>
              <w:numId w:val="42"/>
            </w:numPr>
            <w:spacing w:after="200" w:line="276" w:lineRule="auto"/>
            <w:ind w:left="900" w:hanging="360"/>
            <w:jc w:val="both"/>
          </w:pPr>
        </w:pPrChange>
      </w:pPr>
      <w:ins w:id="1208" w:author="Maja Zaloznik" w:date="2016-11-14T13:16:00Z">
        <w:r>
          <w:t>Did you hire</w:t>
        </w:r>
      </w:ins>
      <w:del w:id="1209" w:author="Maja Zaloznik" w:date="2016-11-14T13:16:00Z">
        <w:r w:rsidR="00D065B0" w:rsidDel="00E765AB">
          <w:delText xml:space="preserve">Do you normally hire </w:delText>
        </w:r>
      </w:del>
      <w:ins w:id="1210" w:author="Maja Zaloznik" w:date="2016-11-14T13:16:00Z">
        <w:r>
          <w:t xml:space="preserve"> </w:t>
        </w:r>
      </w:ins>
      <w:r w:rsidR="00D065B0">
        <w:t xml:space="preserve">labour to help with the </w:t>
      </w:r>
      <w:del w:id="1211" w:author="Maja Zaloznik" w:date="2016-11-14T13:16:00Z">
        <w:r w:rsidR="00D065B0" w:rsidDel="00E765AB">
          <w:delText xml:space="preserve">following </w:delText>
        </w:r>
      </w:del>
      <w:r w:rsidR="00D065B0">
        <w:t>farming tasks</w:t>
      </w:r>
      <w:ins w:id="1212" w:author="Maja Zaloznik" w:date="2016-11-14T13:16:00Z">
        <w:r>
          <w:t xml:space="preserve"> in the last 12 months</w:t>
        </w:r>
      </w:ins>
      <w:r w:rsidR="00D065B0">
        <w:t>?</w:t>
      </w:r>
    </w:p>
    <w:p w:rsidR="00E765AB" w:rsidRDefault="00E765AB">
      <w:pPr>
        <w:pStyle w:val="ListParagraph"/>
        <w:widowControl/>
        <w:numPr>
          <w:ilvl w:val="1"/>
          <w:numId w:val="1"/>
        </w:numPr>
        <w:spacing w:after="200" w:line="276" w:lineRule="auto"/>
        <w:jc w:val="both"/>
        <w:rPr>
          <w:ins w:id="1213" w:author="Maja Zaloznik" w:date="2016-11-14T13:16:00Z"/>
        </w:rPr>
        <w:pPrChange w:id="1214" w:author="Maja Zaloznik" w:date="2016-11-14T13:16:00Z">
          <w:pPr>
            <w:pStyle w:val="ListParagraph"/>
            <w:widowControl/>
            <w:numPr>
              <w:numId w:val="42"/>
            </w:numPr>
            <w:spacing w:after="200" w:line="276" w:lineRule="auto"/>
            <w:ind w:left="900" w:hanging="360"/>
            <w:jc w:val="both"/>
          </w:pPr>
        </w:pPrChange>
      </w:pPr>
      <w:ins w:id="1215" w:author="Maja Zaloznik" w:date="2016-11-14T13:16:00Z">
        <w:r>
          <w:t>Yes</w:t>
        </w:r>
      </w:ins>
    </w:p>
    <w:p w:rsidR="00E765AB" w:rsidRDefault="00E765AB">
      <w:pPr>
        <w:pStyle w:val="ListParagraph"/>
        <w:widowControl/>
        <w:numPr>
          <w:ilvl w:val="1"/>
          <w:numId w:val="1"/>
        </w:numPr>
        <w:spacing w:after="200" w:line="276" w:lineRule="auto"/>
        <w:jc w:val="both"/>
        <w:rPr>
          <w:ins w:id="1216" w:author="Maja Zaloznik" w:date="2016-11-14T13:17:00Z"/>
        </w:rPr>
        <w:pPrChange w:id="1217" w:author="Maja Zaloznik" w:date="2016-11-14T13:16:00Z">
          <w:pPr>
            <w:pStyle w:val="ListParagraph"/>
            <w:widowControl/>
            <w:numPr>
              <w:numId w:val="42"/>
            </w:numPr>
            <w:spacing w:after="200" w:line="276" w:lineRule="auto"/>
            <w:ind w:left="900" w:hanging="360"/>
            <w:jc w:val="both"/>
          </w:pPr>
        </w:pPrChange>
      </w:pPr>
      <w:ins w:id="1218" w:author="Maja Zaloznik" w:date="2016-11-14T13:16:00Z">
        <w:r>
          <w:t>No – go to Q</w:t>
        </w:r>
      </w:ins>
      <w:ins w:id="1219" w:author="Maja Zaloznik" w:date="2016-11-14T13:17:00Z">
        <w:r>
          <w:fldChar w:fldCharType="begin"/>
        </w:r>
        <w:r>
          <w:instrText xml:space="preserve"> REF _Ref466892750 \r \h </w:instrText>
        </w:r>
      </w:ins>
      <w:r>
        <w:fldChar w:fldCharType="separate"/>
      </w:r>
      <w:ins w:id="1220" w:author="Maja Zaloznik" w:date="2016-11-14T13:52:00Z">
        <w:r w:rsidR="002C2DBD">
          <w:t>40</w:t>
        </w:r>
      </w:ins>
      <w:ins w:id="1221" w:author="Maja Zaloznik" w:date="2016-11-14T13:17:00Z">
        <w:r>
          <w:fldChar w:fldCharType="end"/>
        </w:r>
      </w:ins>
    </w:p>
    <w:p w:rsidR="00E765AB" w:rsidRDefault="00E765AB">
      <w:pPr>
        <w:pStyle w:val="ListParagraph"/>
        <w:widowControl/>
        <w:numPr>
          <w:ilvl w:val="0"/>
          <w:numId w:val="1"/>
        </w:numPr>
        <w:spacing w:after="200" w:line="276" w:lineRule="auto"/>
        <w:jc w:val="both"/>
        <w:rPr>
          <w:ins w:id="1222" w:author="Maja Zaloznik" w:date="2016-11-14T13:16:00Z"/>
        </w:rPr>
        <w:pPrChange w:id="1223" w:author="Maja Zaloznik" w:date="2016-11-14T13:17:00Z">
          <w:pPr>
            <w:pStyle w:val="ListParagraph"/>
            <w:widowControl/>
            <w:numPr>
              <w:numId w:val="42"/>
            </w:numPr>
            <w:spacing w:after="200" w:line="276" w:lineRule="auto"/>
            <w:ind w:left="900" w:hanging="360"/>
            <w:jc w:val="both"/>
          </w:pPr>
        </w:pPrChange>
      </w:pPr>
      <w:ins w:id="1224" w:author="Maja Zaloznik" w:date="2016-11-14T13:17:00Z">
        <w:r>
          <w:t>What were the total number of person-days employed in the last 12 months for each of the following tasks:</w:t>
        </w:r>
      </w:ins>
    </w:p>
    <w:p w:rsidR="00D065B0" w:rsidDel="00E765AB" w:rsidRDefault="00D065B0">
      <w:pPr>
        <w:pStyle w:val="ListParagraph"/>
        <w:widowControl/>
        <w:numPr>
          <w:ilvl w:val="1"/>
          <w:numId w:val="1"/>
        </w:numPr>
        <w:spacing w:after="200" w:line="276" w:lineRule="auto"/>
        <w:jc w:val="both"/>
        <w:rPr>
          <w:del w:id="1225" w:author="Maja Zaloznik" w:date="2016-11-14T13:16:00Z"/>
        </w:rPr>
        <w:pPrChange w:id="1226" w:author="Maja Zaloznik" w:date="2016-11-14T13:16:00Z">
          <w:pPr>
            <w:pStyle w:val="ListParagraph"/>
            <w:widowControl/>
            <w:numPr>
              <w:numId w:val="42"/>
            </w:numPr>
            <w:spacing w:after="200" w:line="276" w:lineRule="auto"/>
            <w:ind w:left="900" w:hanging="360"/>
            <w:jc w:val="both"/>
          </w:pPr>
        </w:pPrChange>
      </w:pPr>
      <w:del w:id="1227" w:author="Maja Zaloznik" w:date="2016-11-14T13:16:00Z">
        <w:r w:rsidDel="00E765AB">
          <w:delText xml:space="preserve"> If so, how many people?</w:delText>
        </w:r>
      </w:del>
    </w:p>
    <w:p w:rsidR="00D065B0" w:rsidRDefault="00D065B0" w:rsidP="00D065B0">
      <w:pPr>
        <w:pStyle w:val="ListParagraph"/>
        <w:ind w:left="900"/>
        <w:jc w:val="both"/>
      </w:pPr>
    </w:p>
    <w:tbl>
      <w:tblPr>
        <w:tblW w:w="0" w:type="auto"/>
        <w:tblInd w:w="6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Change w:id="1228" w:author="Maja Zaloznik" w:date="2016-11-14T13:18:00Z">
          <w:tblPr>
            <w:tblW w:w="0" w:type="auto"/>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PrChange>
      </w:tblPr>
      <w:tblGrid>
        <w:gridCol w:w="3402"/>
        <w:gridCol w:w="2268"/>
        <w:gridCol w:w="2309"/>
        <w:tblGridChange w:id="1229">
          <w:tblGrid>
            <w:gridCol w:w="2353"/>
            <w:gridCol w:w="3734"/>
            <w:gridCol w:w="2673"/>
          </w:tblGrid>
        </w:tblGridChange>
      </w:tblGrid>
      <w:tr w:rsidR="00D065B0" w:rsidTr="00E2799E">
        <w:trPr>
          <w:trHeight w:val="290"/>
          <w:trPrChange w:id="1230"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31"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Task:</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32"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D065B0">
            <w:pPr>
              <w:jc w:val="both"/>
              <w:rPr>
                <w:ins w:id="1233" w:author="Maja Zaloznik" w:date="2016-11-14T13:18:00Z"/>
              </w:rPr>
            </w:pPr>
            <w:del w:id="1234" w:author="Maja Zaloznik" w:date="2016-11-14T13:18:00Z">
              <w:r w:rsidDel="00E765AB">
                <w:delText>If YES, say how many.  Otherwise NO</w:delText>
              </w:r>
            </w:del>
            <w:ins w:id="1235" w:author="Maja Zaloznik" w:date="2016-11-14T13:18:00Z">
              <w:r w:rsidR="00E765AB">
                <w:t>From local village</w:t>
              </w:r>
            </w:ins>
          </w:p>
          <w:p w:rsidR="00E765AB" w:rsidRDefault="00E765AB" w:rsidP="00D065B0">
            <w:pPr>
              <w:jc w:val="both"/>
            </w:pPr>
            <w:ins w:id="1236" w:author="Maja Zaloznik" w:date="2016-11-14T13:18:00Z">
              <w:r>
                <w:t>Days</w:t>
              </w:r>
            </w:ins>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37"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D065B0">
            <w:pPr>
              <w:jc w:val="both"/>
              <w:rPr>
                <w:ins w:id="1238" w:author="Maja Zaloznik" w:date="2016-11-14T13:18:00Z"/>
              </w:rPr>
            </w:pPr>
            <w:del w:id="1239" w:author="Maja Zaloznik" w:date="2016-11-14T13:18:00Z">
              <w:r w:rsidDel="00E765AB">
                <w:delText>Are they all from this village? YES or NO</w:delText>
              </w:r>
            </w:del>
            <w:ins w:id="1240" w:author="Maja Zaloznik" w:date="2016-11-14T13:18:00Z">
              <w:r w:rsidR="00E765AB">
                <w:t>From outside village</w:t>
              </w:r>
            </w:ins>
          </w:p>
          <w:p w:rsidR="00E765AB" w:rsidRDefault="00E765AB" w:rsidP="00D065B0">
            <w:pPr>
              <w:jc w:val="both"/>
            </w:pPr>
            <w:ins w:id="1241" w:author="Maja Zaloznik" w:date="2016-11-14T13:18:00Z">
              <w:r>
                <w:t>Days</w:t>
              </w:r>
            </w:ins>
          </w:p>
        </w:tc>
      </w:tr>
      <w:tr w:rsidR="00D065B0" w:rsidTr="00E2799E">
        <w:trPr>
          <w:trHeight w:val="290"/>
          <w:trPrChange w:id="1242"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3"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 xml:space="preserve">Land preparation/Ploughing </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4"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5"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290"/>
          <w:trPrChange w:id="1246"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7"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AE68CC">
            <w:pPr>
              <w:jc w:val="both"/>
            </w:pPr>
            <w:r>
              <w:t>Harvesting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8"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9"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250" w:author="Maja Zaloznik" w:date="2016-11-14T13:18:00Z">
            <w:trPr>
              <w:trHeight w:val="308"/>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1"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Sowing, planting, transplanting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2"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3"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254" w:author="Maja Zaloznik" w:date="2016-11-14T13:18:00Z">
            <w:trPr>
              <w:trHeight w:val="308"/>
            </w:trPr>
          </w:trPrChange>
        </w:trPr>
        <w:tc>
          <w:tcPr>
            <w:tcW w:w="3402" w:type="dxa"/>
            <w:tcBorders>
              <w:top w:val="nil"/>
              <w:left w:val="single" w:sz="4" w:space="0" w:color="00000A"/>
              <w:bottom w:val="single" w:sz="4" w:space="0" w:color="00000A"/>
              <w:right w:val="single" w:sz="4" w:space="0" w:color="00000A"/>
            </w:tcBorders>
            <w:shd w:val="clear" w:color="auto" w:fill="FFFFFF"/>
            <w:tcMar>
              <w:left w:w="98" w:type="dxa"/>
            </w:tcMar>
            <w:tcPrChange w:id="1255" w:author="Maja Zaloznik" w:date="2016-11-14T13:18:00Z">
              <w:tcPr>
                <w:tcW w:w="235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Weeding</w:t>
            </w:r>
          </w:p>
        </w:tc>
        <w:tc>
          <w:tcPr>
            <w:tcW w:w="2268" w:type="dxa"/>
            <w:tcBorders>
              <w:top w:val="nil"/>
              <w:left w:val="single" w:sz="4" w:space="0" w:color="00000A"/>
              <w:bottom w:val="single" w:sz="4" w:space="0" w:color="00000A"/>
              <w:right w:val="single" w:sz="4" w:space="0" w:color="00000A"/>
            </w:tcBorders>
            <w:shd w:val="clear" w:color="auto" w:fill="FFFFFF"/>
            <w:tcMar>
              <w:left w:w="98" w:type="dxa"/>
            </w:tcMar>
            <w:tcPrChange w:id="1256" w:author="Maja Zaloznik" w:date="2016-11-14T13:18:00Z">
              <w:tcPr>
                <w:tcW w:w="3734"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nil"/>
              <w:left w:val="single" w:sz="4" w:space="0" w:color="00000A"/>
              <w:bottom w:val="single" w:sz="4" w:space="0" w:color="00000A"/>
              <w:right w:val="single" w:sz="4" w:space="0" w:color="00000A"/>
            </w:tcBorders>
            <w:shd w:val="clear" w:color="auto" w:fill="FFFFFF"/>
            <w:tcMar>
              <w:left w:w="98" w:type="dxa"/>
            </w:tcMar>
            <w:tcPrChange w:id="1257" w:author="Maja Zaloznik" w:date="2016-11-14T13:18:00Z">
              <w:tcPr>
                <w:tcW w:w="267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258" w:author="Maja Zaloznik" w:date="2016-11-14T13:18:00Z">
            <w:trPr>
              <w:trHeight w:val="308"/>
            </w:trPr>
          </w:trPrChange>
        </w:trPr>
        <w:tc>
          <w:tcPr>
            <w:tcW w:w="3402" w:type="dxa"/>
            <w:tcBorders>
              <w:top w:val="nil"/>
              <w:left w:val="single" w:sz="4" w:space="0" w:color="00000A"/>
              <w:bottom w:val="single" w:sz="4" w:space="0" w:color="00000A"/>
              <w:right w:val="single" w:sz="4" w:space="0" w:color="00000A"/>
            </w:tcBorders>
            <w:shd w:val="clear" w:color="auto" w:fill="FFFFFF"/>
            <w:tcMar>
              <w:left w:w="98" w:type="dxa"/>
            </w:tcMar>
            <w:tcPrChange w:id="1259" w:author="Maja Zaloznik" w:date="2016-11-14T13:18:00Z">
              <w:tcPr>
                <w:tcW w:w="235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Managing pests</w:t>
            </w:r>
          </w:p>
        </w:tc>
        <w:tc>
          <w:tcPr>
            <w:tcW w:w="2268" w:type="dxa"/>
            <w:tcBorders>
              <w:top w:val="nil"/>
              <w:left w:val="single" w:sz="4" w:space="0" w:color="00000A"/>
              <w:bottom w:val="single" w:sz="4" w:space="0" w:color="00000A"/>
              <w:right w:val="single" w:sz="4" w:space="0" w:color="00000A"/>
            </w:tcBorders>
            <w:shd w:val="clear" w:color="auto" w:fill="FFFFFF"/>
            <w:tcMar>
              <w:left w:w="98" w:type="dxa"/>
            </w:tcMar>
            <w:tcPrChange w:id="1260" w:author="Maja Zaloznik" w:date="2016-11-14T13:18:00Z">
              <w:tcPr>
                <w:tcW w:w="3734"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nil"/>
              <w:left w:val="single" w:sz="4" w:space="0" w:color="00000A"/>
              <w:bottom w:val="single" w:sz="4" w:space="0" w:color="00000A"/>
              <w:right w:val="single" w:sz="4" w:space="0" w:color="00000A"/>
            </w:tcBorders>
            <w:shd w:val="clear" w:color="auto" w:fill="FFFFFF"/>
            <w:tcMar>
              <w:left w:w="98" w:type="dxa"/>
            </w:tcMar>
            <w:tcPrChange w:id="1261" w:author="Maja Zaloznik" w:date="2016-11-14T13:18:00Z">
              <w:tcPr>
                <w:tcW w:w="267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bl>
    <w:commentRangeEnd w:id="1135"/>
    <w:commentRangeEnd w:id="1178"/>
    <w:p w:rsidR="00D065B0" w:rsidRDefault="00671D06" w:rsidP="00D065B0">
      <w:pPr>
        <w:pStyle w:val="ListParagraph"/>
        <w:ind w:left="900"/>
        <w:jc w:val="both"/>
      </w:pPr>
      <w:r>
        <w:rPr>
          <w:rStyle w:val="CommentReference"/>
          <w:rFonts w:cs="Mangal"/>
        </w:rPr>
        <w:commentReference w:id="1178"/>
      </w:r>
      <w:r>
        <w:rPr>
          <w:rStyle w:val="CommentReference"/>
          <w:rFonts w:cs="Mangal"/>
        </w:rPr>
        <w:commentReference w:id="1135"/>
      </w:r>
    </w:p>
    <w:p w:rsidR="001918FB" w:rsidRDefault="001918FB">
      <w:pPr>
        <w:pStyle w:val="ListParagraph"/>
        <w:numPr>
          <w:ilvl w:val="0"/>
          <w:numId w:val="1"/>
        </w:numPr>
        <w:pPrChange w:id="1262" w:author="Maja Zaloznik" w:date="2016-11-14T12:00:00Z">
          <w:pPr>
            <w:pStyle w:val="ListParagraph"/>
            <w:numPr>
              <w:numId w:val="42"/>
            </w:numPr>
            <w:ind w:left="900" w:hanging="360"/>
          </w:pPr>
        </w:pPrChange>
      </w:pPr>
      <w:bookmarkStart w:id="1263" w:name="_Ref466892750"/>
      <w:r>
        <w:t xml:space="preserve">I would like to ask some questions about changes in farming techniques and technologies as well as adoption of new techniques and technologies. Within the last </w:t>
      </w:r>
      <w:r w:rsidR="00D065B0">
        <w:t>two</w:t>
      </w:r>
      <w:r>
        <w:t xml:space="preserve"> years have you:</w:t>
      </w:r>
      <w:bookmarkEnd w:id="1263"/>
    </w:p>
    <w:p w:rsidR="001918FB" w:rsidRDefault="001918FB" w:rsidP="001918FB">
      <w:pPr>
        <w:ind w:left="540"/>
      </w:pPr>
    </w:p>
    <w:p w:rsidR="001918FB" w:rsidRDefault="001918FB" w:rsidP="001918FB">
      <w:pPr>
        <w:pStyle w:val="ListParagraph"/>
        <w:numPr>
          <w:ilvl w:val="1"/>
          <w:numId w:val="14"/>
        </w:numPr>
      </w:pPr>
      <w:r>
        <w:t>Started planting new crops?</w:t>
      </w:r>
      <w:r>
        <w:tab/>
      </w:r>
      <w:r>
        <w:tab/>
      </w:r>
      <w:r>
        <w:tab/>
      </w:r>
      <w:r>
        <w:tab/>
      </w:r>
      <w:r>
        <w:tab/>
        <w:t>Yes/No/Don’t know</w:t>
      </w:r>
    </w:p>
    <w:p w:rsidR="001918FB" w:rsidRDefault="001918FB" w:rsidP="001918FB">
      <w:pPr>
        <w:pStyle w:val="ListParagraph"/>
        <w:numPr>
          <w:ilvl w:val="1"/>
          <w:numId w:val="14"/>
        </w:numPr>
      </w:pPr>
      <w:r>
        <w:t>Stopped growing any old crops?</w:t>
      </w:r>
      <w:r>
        <w:tab/>
      </w:r>
      <w:r>
        <w:tab/>
      </w:r>
      <w:r>
        <w:tab/>
      </w:r>
      <w:r>
        <w:tab/>
        <w:t>Yes/No/Don’t know</w:t>
      </w:r>
    </w:p>
    <w:p w:rsidR="000C1BD9" w:rsidRDefault="001918FB" w:rsidP="000C1BD9">
      <w:pPr>
        <w:pStyle w:val="ListParagraph"/>
        <w:numPr>
          <w:ilvl w:val="1"/>
          <w:numId w:val="14"/>
        </w:numPr>
      </w:pPr>
      <w:r>
        <w:t>Changed seed variety (but for the</w:t>
      </w:r>
      <w:r w:rsidR="000C1BD9">
        <w:t xml:space="preserve"> same crop)?</w:t>
      </w:r>
      <w:r w:rsidR="000C1BD9">
        <w:tab/>
      </w:r>
      <w:r w:rsidR="000C1BD9">
        <w:tab/>
        <w:t>Yes/No/Don’t know</w:t>
      </w:r>
    </w:p>
    <w:p w:rsidR="000C1BD9" w:rsidRDefault="001918FB" w:rsidP="000C1BD9">
      <w:pPr>
        <w:pStyle w:val="ListParagraph"/>
        <w:numPr>
          <w:ilvl w:val="1"/>
          <w:numId w:val="14"/>
        </w:numPr>
      </w:pPr>
      <w:r>
        <w:t>Introduced a mixed cropping or inter-cropping?</w:t>
      </w:r>
      <w:r>
        <w:tab/>
      </w:r>
      <w:r>
        <w:tab/>
        <w:t>Yes/No/Don’t know</w:t>
      </w:r>
    </w:p>
    <w:p w:rsidR="001918FB" w:rsidRDefault="000C1BD9" w:rsidP="000C1BD9">
      <w:pPr>
        <w:pStyle w:val="ListParagraph"/>
        <w:numPr>
          <w:ilvl w:val="1"/>
          <w:numId w:val="14"/>
        </w:numPr>
      </w:pPr>
      <w:r>
        <w:t>Introduced a ne</w:t>
      </w:r>
      <w:r w:rsidR="001918FB">
        <w:t>w crop on</w:t>
      </w:r>
      <w:r w:rsidR="00486D46">
        <w:t xml:space="preserve"> fallow land/ double cropping?</w:t>
      </w:r>
      <w:r w:rsidR="00486D46">
        <w:tab/>
      </w:r>
      <w:r w:rsidR="001918FB">
        <w:t>Yes/No/Don’t know</w:t>
      </w:r>
    </w:p>
    <w:p w:rsidR="001918FB" w:rsidRDefault="001918FB" w:rsidP="001918FB">
      <w:pPr>
        <w:pStyle w:val="ListParagraph"/>
        <w:numPr>
          <w:ilvl w:val="1"/>
          <w:numId w:val="14"/>
        </w:numPr>
      </w:pPr>
      <w:r>
        <w:t>Plant spacing?</w:t>
      </w:r>
      <w:r>
        <w:tab/>
      </w:r>
      <w:r>
        <w:tab/>
      </w:r>
      <w:r>
        <w:tab/>
      </w:r>
      <w:r>
        <w:tab/>
      </w:r>
      <w:r>
        <w:tab/>
      </w:r>
      <w:r>
        <w:tab/>
      </w:r>
      <w:r>
        <w:tab/>
        <w:t>Yes/No/Don’t know</w:t>
      </w:r>
    </w:p>
    <w:p w:rsidR="001918FB" w:rsidRDefault="001918FB" w:rsidP="001918FB">
      <w:pPr>
        <w:pStyle w:val="ListParagraph"/>
        <w:numPr>
          <w:ilvl w:val="1"/>
          <w:numId w:val="14"/>
        </w:numPr>
      </w:pPr>
      <w:r>
        <w:t>Bought a hand tractor?</w:t>
      </w:r>
      <w:r>
        <w:tab/>
      </w:r>
      <w:r>
        <w:tab/>
      </w:r>
      <w:r>
        <w:tab/>
      </w:r>
      <w:r>
        <w:tab/>
      </w:r>
      <w:r>
        <w:tab/>
        <w:t>Yes/No/Don’t know</w:t>
      </w:r>
    </w:p>
    <w:p w:rsidR="001918FB" w:rsidRDefault="001918FB" w:rsidP="001918FB">
      <w:pPr>
        <w:pStyle w:val="ListParagraph"/>
        <w:numPr>
          <w:ilvl w:val="1"/>
          <w:numId w:val="14"/>
        </w:numPr>
      </w:pPr>
      <w:r>
        <w:t>Started renting a hand tractor?</w:t>
      </w:r>
      <w:r>
        <w:tab/>
      </w:r>
      <w:r>
        <w:tab/>
      </w:r>
      <w:r>
        <w:tab/>
      </w:r>
      <w:r>
        <w:tab/>
        <w:t>Yes/No/Don’t know</w:t>
      </w:r>
    </w:p>
    <w:p w:rsidR="001918FB" w:rsidRDefault="001918FB" w:rsidP="001918FB">
      <w:pPr>
        <w:pStyle w:val="ListParagraph"/>
        <w:numPr>
          <w:ilvl w:val="1"/>
          <w:numId w:val="14"/>
        </w:numPr>
      </w:pPr>
      <w:r>
        <w:t xml:space="preserve">Started using other farm machinery (for example drum </w:t>
      </w:r>
      <w:proofErr w:type="spellStart"/>
      <w:r>
        <w:t>seeder</w:t>
      </w:r>
      <w:proofErr w:type="spellEnd"/>
      <w:r>
        <w:t>, mechanical thresher)?  Yes/No/Don’t know</w:t>
      </w:r>
    </w:p>
    <w:p w:rsidR="001918FB" w:rsidRDefault="001918FB" w:rsidP="001918FB">
      <w:pPr>
        <w:pStyle w:val="ListParagraph"/>
        <w:numPr>
          <w:ilvl w:val="1"/>
          <w:numId w:val="14"/>
        </w:numPr>
      </w:pPr>
      <w:r>
        <w:t>Changed your way of managing water?</w:t>
      </w:r>
      <w:r>
        <w:tab/>
      </w:r>
      <w:r>
        <w:tab/>
      </w:r>
      <w:r>
        <w:tab/>
        <w:t>Yes/No/Don’t know</w:t>
      </w:r>
    </w:p>
    <w:p w:rsidR="001918FB" w:rsidRDefault="001918FB">
      <w:pPr>
        <w:pStyle w:val="ListParagraph"/>
        <w:spacing w:after="200" w:line="276" w:lineRule="auto"/>
        <w:ind w:left="0"/>
        <w:jc w:val="both"/>
      </w:pPr>
    </w:p>
    <w:p w:rsidR="002B4276" w:rsidRDefault="00037E11">
      <w:pPr>
        <w:pStyle w:val="ListParagraph"/>
        <w:numPr>
          <w:ilvl w:val="0"/>
          <w:numId w:val="1"/>
        </w:numPr>
        <w:spacing w:after="200" w:line="276" w:lineRule="auto"/>
        <w:jc w:val="both"/>
        <w:pPrChange w:id="1264" w:author="Maja Zaloznik" w:date="2016-11-14T12:00:00Z">
          <w:pPr>
            <w:pStyle w:val="ListParagraph"/>
            <w:numPr>
              <w:numId w:val="42"/>
            </w:numPr>
            <w:spacing w:after="200" w:line="276" w:lineRule="auto"/>
            <w:ind w:left="900" w:hanging="360"/>
            <w:jc w:val="both"/>
          </w:pPr>
        </w:pPrChange>
      </w:pPr>
      <w:r>
        <w:t>When did you last receive advice from the Agricultural Extension Services</w:t>
      </w:r>
      <w:r w:rsidR="00D065B0">
        <w:t xml:space="preserve"> (Government Agricultural Services)</w:t>
      </w:r>
      <w:r>
        <w:t>?</w:t>
      </w:r>
    </w:p>
    <w:p w:rsidR="002B4276" w:rsidRDefault="00037E11">
      <w:pPr>
        <w:pStyle w:val="ListParagraph"/>
        <w:numPr>
          <w:ilvl w:val="0"/>
          <w:numId w:val="3"/>
        </w:numPr>
        <w:spacing w:line="276" w:lineRule="auto"/>
        <w:jc w:val="both"/>
      </w:pPr>
      <w:r>
        <w:t>Within the last year</w:t>
      </w:r>
    </w:p>
    <w:p w:rsidR="002B4276" w:rsidRDefault="00037E11">
      <w:pPr>
        <w:pStyle w:val="ListParagraph"/>
        <w:numPr>
          <w:ilvl w:val="0"/>
          <w:numId w:val="3"/>
        </w:numPr>
        <w:spacing w:line="276" w:lineRule="auto"/>
        <w:jc w:val="both"/>
      </w:pPr>
      <w:r>
        <w:t>Between 1 and 2 years ago</w:t>
      </w:r>
    </w:p>
    <w:p w:rsidR="002B4276" w:rsidRDefault="00037E11">
      <w:pPr>
        <w:pStyle w:val="ListParagraph"/>
        <w:numPr>
          <w:ilvl w:val="0"/>
          <w:numId w:val="3"/>
        </w:numPr>
        <w:spacing w:line="276" w:lineRule="auto"/>
        <w:jc w:val="both"/>
      </w:pPr>
      <w:r>
        <w:t>More than 2 years ago</w:t>
      </w:r>
    </w:p>
    <w:p w:rsidR="002B4276" w:rsidRDefault="00037E11">
      <w:pPr>
        <w:pStyle w:val="ListParagraph"/>
        <w:numPr>
          <w:ilvl w:val="0"/>
          <w:numId w:val="3"/>
        </w:numPr>
        <w:spacing w:line="276" w:lineRule="auto"/>
        <w:jc w:val="both"/>
      </w:pPr>
      <w:r>
        <w:t xml:space="preserve">Never </w:t>
      </w:r>
    </w:p>
    <w:p w:rsidR="00D065B0" w:rsidRDefault="00D065B0" w:rsidP="00D065B0">
      <w:pPr>
        <w:pStyle w:val="ListParagraph"/>
        <w:spacing w:line="276" w:lineRule="auto"/>
        <w:jc w:val="both"/>
      </w:pPr>
    </w:p>
    <w:p w:rsidR="000A532F" w:rsidRDefault="000A532F">
      <w:pPr>
        <w:pStyle w:val="ListParagraph"/>
        <w:numPr>
          <w:ilvl w:val="0"/>
          <w:numId w:val="1"/>
        </w:numPr>
        <w:spacing w:after="200" w:line="276" w:lineRule="auto"/>
        <w:jc w:val="both"/>
        <w:pPrChange w:id="1265" w:author="Maja Zaloznik" w:date="2016-11-14T12:00:00Z">
          <w:pPr>
            <w:pStyle w:val="ListParagraph"/>
            <w:numPr>
              <w:numId w:val="42"/>
            </w:numPr>
            <w:spacing w:after="200" w:line="276" w:lineRule="auto"/>
            <w:ind w:left="900" w:hanging="360"/>
            <w:jc w:val="both"/>
          </w:pPr>
        </w:pPrChange>
      </w:pPr>
      <w:r>
        <w:t>If y</w:t>
      </w:r>
      <w:r w:rsidR="00D065B0">
        <w:t xml:space="preserve">ou have received </w:t>
      </w:r>
      <w:r>
        <w:t xml:space="preserve">advice </w:t>
      </w:r>
      <w:r w:rsidR="00D065B0">
        <w:t xml:space="preserve">from the Agricultural Services, did you </w:t>
      </w:r>
      <w:r>
        <w:t>act on the advice you received?</w:t>
      </w:r>
    </w:p>
    <w:tbl>
      <w:tblPr>
        <w:tblStyle w:val="TableGrid"/>
        <w:tblW w:w="0" w:type="auto"/>
        <w:tblLook w:val="04A0" w:firstRow="1" w:lastRow="0" w:firstColumn="1" w:lastColumn="0" w:noHBand="0" w:noVBand="1"/>
      </w:tblPr>
      <w:tblGrid>
        <w:gridCol w:w="4503"/>
        <w:gridCol w:w="2409"/>
        <w:gridCol w:w="2127"/>
      </w:tblGrid>
      <w:tr w:rsidR="00DC071A" w:rsidTr="00486D46">
        <w:tc>
          <w:tcPr>
            <w:tcW w:w="4503" w:type="dxa"/>
          </w:tcPr>
          <w:p w:rsidR="00DC071A" w:rsidRDefault="00DC071A" w:rsidP="00340D81">
            <w:pPr>
              <w:pStyle w:val="ListParagraph"/>
              <w:spacing w:line="276" w:lineRule="auto"/>
              <w:ind w:left="0"/>
              <w:jc w:val="both"/>
            </w:pPr>
          </w:p>
        </w:tc>
        <w:tc>
          <w:tcPr>
            <w:tcW w:w="2409" w:type="dxa"/>
          </w:tcPr>
          <w:p w:rsidR="00DC071A" w:rsidRDefault="00486D46" w:rsidP="00340D81">
            <w:pPr>
              <w:pStyle w:val="ListParagraph"/>
              <w:spacing w:line="276" w:lineRule="auto"/>
              <w:ind w:left="0"/>
              <w:jc w:val="both"/>
            </w:pPr>
            <w:r>
              <w:t>Topic of advice</w:t>
            </w:r>
          </w:p>
          <w:p w:rsidR="00486D46" w:rsidRDefault="00486D46" w:rsidP="00340D81">
            <w:pPr>
              <w:pStyle w:val="ListParagraph"/>
              <w:spacing w:line="276" w:lineRule="auto"/>
              <w:ind w:left="0"/>
              <w:jc w:val="both"/>
            </w:pPr>
            <w:r>
              <w:lastRenderedPageBreak/>
              <w:t>Yes/No</w:t>
            </w:r>
          </w:p>
        </w:tc>
        <w:tc>
          <w:tcPr>
            <w:tcW w:w="2127" w:type="dxa"/>
          </w:tcPr>
          <w:p w:rsidR="00DC071A" w:rsidRDefault="00486D46" w:rsidP="00340D81">
            <w:pPr>
              <w:pStyle w:val="ListParagraph"/>
              <w:spacing w:line="276" w:lineRule="auto"/>
              <w:ind w:left="0"/>
              <w:jc w:val="both"/>
            </w:pPr>
            <w:r>
              <w:lastRenderedPageBreak/>
              <w:t xml:space="preserve">Did you take action </w:t>
            </w:r>
            <w:r>
              <w:lastRenderedPageBreak/>
              <w:t xml:space="preserve">on that advice </w:t>
            </w:r>
          </w:p>
          <w:p w:rsidR="00486D46" w:rsidRDefault="00486D46" w:rsidP="00340D81">
            <w:pPr>
              <w:pStyle w:val="ListParagraph"/>
              <w:spacing w:line="276" w:lineRule="auto"/>
              <w:ind w:left="0"/>
              <w:jc w:val="both"/>
            </w:pPr>
            <w:r>
              <w:t>Yes/No</w:t>
            </w:r>
          </w:p>
        </w:tc>
      </w:tr>
      <w:tr w:rsidR="000A532F" w:rsidTr="00486D46">
        <w:tc>
          <w:tcPr>
            <w:tcW w:w="4503" w:type="dxa"/>
          </w:tcPr>
          <w:p w:rsidR="000A532F" w:rsidRDefault="00DC071A" w:rsidP="00340D81">
            <w:pPr>
              <w:pStyle w:val="ListParagraph"/>
              <w:numPr>
                <w:ilvl w:val="1"/>
                <w:numId w:val="9"/>
              </w:numPr>
              <w:spacing w:line="276" w:lineRule="auto"/>
              <w:jc w:val="both"/>
            </w:pPr>
            <w:r>
              <w:lastRenderedPageBreak/>
              <w:t xml:space="preserve"> </w:t>
            </w:r>
            <w:r w:rsidR="000A532F">
              <w:t>information on planting new crops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information on new seed varieties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inter-cropping or mixed cropping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double cropping on same plot</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plant spacing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managing pests and/or use of pesticides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Fertilisers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use of farm machinery</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DC071A" w:rsidTr="00486D46">
        <w:tc>
          <w:tcPr>
            <w:tcW w:w="4503" w:type="dxa"/>
          </w:tcPr>
          <w:p w:rsidR="00DC071A" w:rsidRDefault="00DC071A" w:rsidP="00340D81">
            <w:pPr>
              <w:pStyle w:val="ListParagraph"/>
              <w:numPr>
                <w:ilvl w:val="0"/>
                <w:numId w:val="9"/>
              </w:numPr>
              <w:spacing w:line="276" w:lineRule="auto"/>
              <w:jc w:val="both"/>
            </w:pPr>
            <w:r>
              <w:t xml:space="preserve"> Water management</w:t>
            </w:r>
          </w:p>
        </w:tc>
        <w:tc>
          <w:tcPr>
            <w:tcW w:w="2409" w:type="dxa"/>
          </w:tcPr>
          <w:p w:rsidR="00DC071A" w:rsidRDefault="00DC071A" w:rsidP="00340D81">
            <w:pPr>
              <w:pStyle w:val="ListParagraph"/>
              <w:spacing w:line="276" w:lineRule="auto"/>
              <w:ind w:left="0"/>
              <w:jc w:val="both"/>
            </w:pPr>
          </w:p>
        </w:tc>
        <w:tc>
          <w:tcPr>
            <w:tcW w:w="2127" w:type="dxa"/>
          </w:tcPr>
          <w:p w:rsidR="00DC071A" w:rsidRDefault="00DC071A" w:rsidP="00340D81">
            <w:pPr>
              <w:pStyle w:val="ListParagraph"/>
              <w:spacing w:line="276" w:lineRule="auto"/>
              <w:ind w:left="0"/>
              <w:jc w:val="both"/>
            </w:pPr>
          </w:p>
        </w:tc>
      </w:tr>
    </w:tbl>
    <w:p w:rsidR="00DC071A" w:rsidRDefault="00DC071A">
      <w:pPr>
        <w:pStyle w:val="ListParagraph"/>
        <w:ind w:left="0"/>
      </w:pPr>
    </w:p>
    <w:p w:rsidR="002B4276" w:rsidDel="001B2E10" w:rsidRDefault="002B4276">
      <w:pPr>
        <w:rPr>
          <w:del w:id="1266" w:author="Maja Zaloznik" w:date="2016-11-14T13:19:00Z"/>
        </w:rPr>
      </w:pPr>
    </w:p>
    <w:p w:rsidR="00340D81" w:rsidRDefault="00340D81" w:rsidP="00340D81">
      <w:pPr>
        <w:spacing w:after="200" w:line="276" w:lineRule="auto"/>
        <w:jc w:val="both"/>
      </w:pPr>
    </w:p>
    <w:p w:rsidR="002B4276" w:rsidRDefault="00037E11">
      <w:pPr>
        <w:pStyle w:val="ListParagraph"/>
        <w:numPr>
          <w:ilvl w:val="0"/>
          <w:numId w:val="1"/>
        </w:numPr>
        <w:spacing w:after="200" w:line="276" w:lineRule="auto"/>
        <w:jc w:val="both"/>
        <w:pPrChange w:id="1267" w:author="Maja Zaloznik" w:date="2016-11-14T12:00:00Z">
          <w:pPr>
            <w:pStyle w:val="ListParagraph"/>
            <w:numPr>
              <w:numId w:val="42"/>
            </w:numPr>
            <w:spacing w:after="200" w:line="276" w:lineRule="auto"/>
            <w:ind w:left="900" w:hanging="360"/>
            <w:jc w:val="both"/>
          </w:pPr>
        </w:pPrChange>
      </w:pPr>
      <w:r>
        <w:t xml:space="preserve">The </w:t>
      </w:r>
      <w:r w:rsidRPr="00340D81">
        <w:rPr>
          <w:b/>
          <w:bCs/>
        </w:rPr>
        <w:t>three most important sources</w:t>
      </w:r>
      <w:r>
        <w:t xml:space="preserve"> of my knowledge for farming the land are</w:t>
      </w:r>
      <w:r w:rsidR="00702CDF">
        <w:t>:</w:t>
      </w:r>
      <w:r>
        <w:t xml:space="preserve"> (note just 3 of the following) </w:t>
      </w:r>
    </w:p>
    <w:p w:rsidR="00EA0AEA" w:rsidRDefault="00EA0AEA">
      <w:pPr>
        <w:pStyle w:val="ListParagraph"/>
        <w:numPr>
          <w:ilvl w:val="1"/>
          <w:numId w:val="1"/>
        </w:numPr>
        <w:jc w:val="both"/>
        <w:pPrChange w:id="1268" w:author="Maja Zaloznik" w:date="2016-11-14T12:00:00Z">
          <w:pPr>
            <w:pStyle w:val="ListParagraph"/>
            <w:numPr>
              <w:ilvl w:val="1"/>
              <w:numId w:val="42"/>
            </w:numPr>
            <w:ind w:left="1620" w:hanging="360"/>
            <w:jc w:val="both"/>
          </w:pPr>
        </w:pPrChange>
      </w:pPr>
      <w:r>
        <w:t xml:space="preserve">My parents </w:t>
      </w:r>
    </w:p>
    <w:p w:rsidR="00EA0AEA" w:rsidRDefault="00EA0AEA">
      <w:pPr>
        <w:pStyle w:val="ListParagraph"/>
        <w:numPr>
          <w:ilvl w:val="1"/>
          <w:numId w:val="1"/>
        </w:numPr>
        <w:jc w:val="both"/>
        <w:pPrChange w:id="1269" w:author="Maja Zaloznik" w:date="2016-11-14T12:00:00Z">
          <w:pPr>
            <w:pStyle w:val="ListParagraph"/>
            <w:numPr>
              <w:ilvl w:val="1"/>
              <w:numId w:val="42"/>
            </w:numPr>
            <w:ind w:left="1620" w:hanging="360"/>
            <w:jc w:val="both"/>
          </w:pPr>
        </w:pPrChange>
      </w:pPr>
      <w:r>
        <w:t>Other members of my family</w:t>
      </w:r>
    </w:p>
    <w:p w:rsidR="002B4276" w:rsidRDefault="00037E11">
      <w:pPr>
        <w:pStyle w:val="ListParagraph"/>
        <w:numPr>
          <w:ilvl w:val="1"/>
          <w:numId w:val="1"/>
        </w:numPr>
        <w:jc w:val="both"/>
        <w:pPrChange w:id="1270" w:author="Maja Zaloznik" w:date="2016-11-14T12:00:00Z">
          <w:pPr>
            <w:pStyle w:val="ListParagraph"/>
            <w:numPr>
              <w:ilvl w:val="1"/>
              <w:numId w:val="42"/>
            </w:numPr>
            <w:ind w:left="1620" w:hanging="360"/>
            <w:jc w:val="both"/>
          </w:pPr>
        </w:pPrChange>
      </w:pPr>
      <w:r>
        <w:t>Other farmers</w:t>
      </w:r>
    </w:p>
    <w:p w:rsidR="002B4276" w:rsidRDefault="00037E11">
      <w:pPr>
        <w:pStyle w:val="ListParagraph"/>
        <w:numPr>
          <w:ilvl w:val="1"/>
          <w:numId w:val="1"/>
        </w:numPr>
        <w:jc w:val="both"/>
        <w:pPrChange w:id="1271" w:author="Maja Zaloznik" w:date="2016-11-14T12:00:00Z">
          <w:pPr>
            <w:pStyle w:val="ListParagraph"/>
            <w:numPr>
              <w:ilvl w:val="1"/>
              <w:numId w:val="42"/>
            </w:numPr>
            <w:ind w:left="1620" w:hanging="360"/>
            <w:jc w:val="both"/>
          </w:pPr>
        </w:pPrChange>
      </w:pPr>
      <w:r>
        <w:t>TV and radio</w:t>
      </w:r>
    </w:p>
    <w:p w:rsidR="002B4276" w:rsidRDefault="00037E11">
      <w:pPr>
        <w:pStyle w:val="ListParagraph"/>
        <w:numPr>
          <w:ilvl w:val="1"/>
          <w:numId w:val="1"/>
        </w:numPr>
        <w:jc w:val="both"/>
        <w:pPrChange w:id="1272" w:author="Maja Zaloznik" w:date="2016-11-14T12:00:00Z">
          <w:pPr>
            <w:pStyle w:val="ListParagraph"/>
            <w:numPr>
              <w:ilvl w:val="1"/>
              <w:numId w:val="42"/>
            </w:numPr>
            <w:ind w:left="1620" w:hanging="360"/>
            <w:jc w:val="both"/>
          </w:pPr>
        </w:pPrChange>
      </w:pPr>
      <w:r>
        <w:t>Retailers</w:t>
      </w:r>
    </w:p>
    <w:p w:rsidR="002B4276" w:rsidRDefault="00EA0AEA">
      <w:pPr>
        <w:pStyle w:val="ListParagraph"/>
        <w:numPr>
          <w:ilvl w:val="1"/>
          <w:numId w:val="1"/>
        </w:numPr>
        <w:jc w:val="both"/>
        <w:pPrChange w:id="1273" w:author="Maja Zaloznik" w:date="2016-11-14T12:00:00Z">
          <w:pPr>
            <w:pStyle w:val="ListParagraph"/>
            <w:numPr>
              <w:ilvl w:val="1"/>
              <w:numId w:val="42"/>
            </w:numPr>
            <w:ind w:left="1620" w:hanging="360"/>
            <w:jc w:val="both"/>
          </w:pPr>
        </w:pPrChange>
      </w:pPr>
      <w:r>
        <w:t>Agricultural services</w:t>
      </w:r>
    </w:p>
    <w:p w:rsidR="002B4276" w:rsidRDefault="00037E11">
      <w:pPr>
        <w:pStyle w:val="ListParagraph"/>
        <w:numPr>
          <w:ilvl w:val="1"/>
          <w:numId w:val="1"/>
        </w:numPr>
        <w:jc w:val="both"/>
        <w:pPrChange w:id="1274" w:author="Maja Zaloznik" w:date="2016-11-14T12:00:00Z">
          <w:pPr>
            <w:pStyle w:val="ListParagraph"/>
            <w:numPr>
              <w:ilvl w:val="1"/>
              <w:numId w:val="42"/>
            </w:numPr>
            <w:ind w:left="1620" w:hanging="360"/>
            <w:jc w:val="both"/>
          </w:pPr>
        </w:pPrChange>
      </w:pPr>
      <w:r>
        <w:t>Training I have received</w:t>
      </w:r>
    </w:p>
    <w:p w:rsidR="002B4276" w:rsidRDefault="008A6B60">
      <w:pPr>
        <w:pStyle w:val="ListParagraph"/>
        <w:numPr>
          <w:ilvl w:val="1"/>
          <w:numId w:val="1"/>
        </w:numPr>
        <w:jc w:val="both"/>
        <w:pPrChange w:id="1275" w:author="Maja Zaloznik" w:date="2016-11-14T12:00:00Z">
          <w:pPr>
            <w:pStyle w:val="ListParagraph"/>
            <w:numPr>
              <w:ilvl w:val="1"/>
              <w:numId w:val="42"/>
            </w:numPr>
            <w:ind w:left="1620" w:hanging="360"/>
            <w:jc w:val="both"/>
          </w:pPr>
        </w:pPrChange>
      </w:pPr>
      <w:r>
        <w:t>Village t</w:t>
      </w:r>
      <w:r w:rsidR="00037E11">
        <w:t>raditions</w:t>
      </w:r>
    </w:p>
    <w:p w:rsidR="002B4276" w:rsidRDefault="00037E11">
      <w:pPr>
        <w:pStyle w:val="ListParagraph"/>
        <w:numPr>
          <w:ilvl w:val="1"/>
          <w:numId w:val="1"/>
        </w:numPr>
        <w:jc w:val="both"/>
        <w:pPrChange w:id="1276" w:author="Maja Zaloznik" w:date="2016-11-14T12:00:00Z">
          <w:pPr>
            <w:pStyle w:val="ListParagraph"/>
            <w:numPr>
              <w:ilvl w:val="1"/>
              <w:numId w:val="42"/>
            </w:numPr>
            <w:ind w:left="1620" w:hanging="360"/>
            <w:jc w:val="both"/>
          </w:pPr>
        </w:pPrChange>
      </w:pPr>
      <w:r>
        <w:t>Other ….who or what?</w:t>
      </w:r>
    </w:p>
    <w:p w:rsidR="00D065B0" w:rsidRDefault="00D065B0" w:rsidP="00D065B0">
      <w:pPr>
        <w:pStyle w:val="ListParagraph"/>
        <w:ind w:left="900"/>
        <w:jc w:val="both"/>
      </w:pPr>
    </w:p>
    <w:p w:rsidR="00D065B0" w:rsidRDefault="00D065B0" w:rsidP="00D065B0">
      <w:pPr>
        <w:pStyle w:val="ListParagraph"/>
        <w:ind w:left="900"/>
        <w:jc w:val="both"/>
      </w:pPr>
    </w:p>
    <w:p w:rsidR="00D065B0" w:rsidRDefault="00D065B0">
      <w:pPr>
        <w:pStyle w:val="ListParagraph"/>
        <w:numPr>
          <w:ilvl w:val="0"/>
          <w:numId w:val="1"/>
        </w:numPr>
        <w:rPr>
          <w:ins w:id="1277" w:author="Maja Zaloznik" w:date="2016-11-14T11:39:00Z"/>
        </w:rPr>
        <w:pPrChange w:id="1278" w:author="Maja Zaloznik" w:date="2016-11-14T12:00:00Z">
          <w:pPr>
            <w:pStyle w:val="ListParagraph"/>
            <w:numPr>
              <w:numId w:val="42"/>
            </w:numPr>
            <w:ind w:left="900" w:hanging="360"/>
          </w:pPr>
        </w:pPrChange>
      </w:pPr>
      <w:r>
        <w:t>Compared with 5 years ago, do you think you are making more profit from your farming?</w:t>
      </w:r>
    </w:p>
    <w:p w:rsidR="00E14AF0" w:rsidRDefault="00E14AF0">
      <w:pPr>
        <w:pStyle w:val="ListParagraph"/>
        <w:numPr>
          <w:ilvl w:val="1"/>
          <w:numId w:val="1"/>
        </w:numPr>
        <w:rPr>
          <w:ins w:id="1279" w:author="Maja Zaloznik" w:date="2016-11-14T11:39:00Z"/>
        </w:rPr>
        <w:pPrChange w:id="1280" w:author="Maja Zaloznik" w:date="2016-11-14T12:00:00Z">
          <w:pPr>
            <w:pStyle w:val="ListParagraph"/>
            <w:numPr>
              <w:numId w:val="42"/>
            </w:numPr>
            <w:ind w:left="900" w:hanging="360"/>
          </w:pPr>
        </w:pPrChange>
      </w:pPr>
      <w:ins w:id="1281" w:author="Maja Zaloznik" w:date="2016-11-14T11:39:00Z">
        <w:r>
          <w:t>Yes</w:t>
        </w:r>
      </w:ins>
    </w:p>
    <w:p w:rsidR="00E14AF0" w:rsidRDefault="00E14AF0">
      <w:pPr>
        <w:pStyle w:val="ListParagraph"/>
        <w:numPr>
          <w:ilvl w:val="1"/>
          <w:numId w:val="1"/>
        </w:numPr>
        <w:rPr>
          <w:ins w:id="1282" w:author="Maja Zaloznik" w:date="2016-11-14T11:39:00Z"/>
        </w:rPr>
        <w:pPrChange w:id="1283" w:author="Maja Zaloznik" w:date="2016-11-14T12:00:00Z">
          <w:pPr>
            <w:pStyle w:val="ListParagraph"/>
            <w:numPr>
              <w:numId w:val="42"/>
            </w:numPr>
            <w:ind w:left="900" w:hanging="360"/>
          </w:pPr>
        </w:pPrChange>
      </w:pPr>
      <w:ins w:id="1284" w:author="Maja Zaloznik" w:date="2016-11-14T11:39:00Z">
        <w:r>
          <w:t>No</w:t>
        </w:r>
      </w:ins>
    </w:p>
    <w:p w:rsidR="00E14AF0" w:rsidDel="00E14AF0" w:rsidRDefault="00E14AF0">
      <w:pPr>
        <w:pStyle w:val="ListParagraph"/>
        <w:numPr>
          <w:ilvl w:val="1"/>
          <w:numId w:val="1"/>
        </w:numPr>
        <w:rPr>
          <w:del w:id="1285" w:author="Maja Zaloznik" w:date="2016-11-14T11:39:00Z"/>
        </w:rPr>
        <w:pPrChange w:id="1286" w:author="Maja Zaloznik" w:date="2016-11-14T12:00:00Z">
          <w:pPr>
            <w:pStyle w:val="ListParagraph"/>
            <w:numPr>
              <w:numId w:val="42"/>
            </w:numPr>
            <w:ind w:left="900" w:hanging="360"/>
          </w:pPr>
        </w:pPrChange>
      </w:pPr>
    </w:p>
    <w:p w:rsidR="008A6B60" w:rsidDel="00E14AF0" w:rsidRDefault="008A6B60">
      <w:pPr>
        <w:rPr>
          <w:del w:id="1287" w:author="Maja Zaloznik" w:date="2016-11-14T11:38:00Z"/>
        </w:rPr>
        <w:pPrChange w:id="1288" w:author="Maja Zaloznik" w:date="2016-11-14T11:39:00Z">
          <w:pPr>
            <w:pStyle w:val="ListParagraph"/>
            <w:ind w:left="900"/>
          </w:pPr>
        </w:pPrChange>
      </w:pPr>
    </w:p>
    <w:p w:rsidR="00D065B0" w:rsidDel="00E14AF0" w:rsidRDefault="00D065B0">
      <w:pPr>
        <w:rPr>
          <w:del w:id="1289" w:author="Maja Zaloznik" w:date="2016-11-14T11:38:00Z"/>
        </w:rPr>
        <w:pPrChange w:id="1290" w:author="Maja Zaloznik" w:date="2016-11-14T11:38:00Z">
          <w:pPr>
            <w:pStyle w:val="ListParagraph"/>
            <w:numPr>
              <w:numId w:val="18"/>
            </w:numPr>
            <w:ind w:left="709"/>
          </w:pPr>
        </w:pPrChange>
      </w:pPr>
      <w:del w:id="1291" w:author="Maja Zaloznik" w:date="2016-11-14T11:38:00Z">
        <w:r w:rsidDel="00E14AF0">
          <w:delText>Yes</w:delText>
        </w:r>
      </w:del>
    </w:p>
    <w:p w:rsidR="00D065B0" w:rsidDel="00E14AF0" w:rsidRDefault="00D065B0">
      <w:pPr>
        <w:pStyle w:val="ListParagraph"/>
        <w:numPr>
          <w:ilvl w:val="0"/>
          <w:numId w:val="51"/>
        </w:numPr>
        <w:rPr>
          <w:del w:id="1292" w:author="Maja Zaloznik" w:date="2016-11-14T11:38:00Z"/>
        </w:rPr>
        <w:pPrChange w:id="1293" w:author="Maja Zaloznik" w:date="2016-11-14T11:38:00Z">
          <w:pPr>
            <w:pStyle w:val="ListParagraph"/>
            <w:numPr>
              <w:numId w:val="18"/>
            </w:numPr>
            <w:ind w:left="709"/>
          </w:pPr>
        </w:pPrChange>
      </w:pPr>
      <w:del w:id="1294" w:author="Maja Zaloznik" w:date="2016-11-14T11:38:00Z">
        <w:r w:rsidDel="00E14AF0">
          <w:delText>No</w:delText>
        </w:r>
      </w:del>
    </w:p>
    <w:p w:rsidR="00D065B0" w:rsidRDefault="00D065B0" w:rsidP="00D065B0">
      <w:pPr>
        <w:pStyle w:val="ListParagraph"/>
        <w:ind w:left="709"/>
      </w:pPr>
    </w:p>
    <w:p w:rsidR="002B4276" w:rsidRDefault="00037E11">
      <w:pPr>
        <w:pStyle w:val="ListParagraph"/>
        <w:numPr>
          <w:ilvl w:val="0"/>
          <w:numId w:val="1"/>
        </w:numPr>
        <w:pPrChange w:id="1295" w:author="Maja Zaloznik" w:date="2016-11-14T12:00:00Z">
          <w:pPr>
            <w:pStyle w:val="ListParagraph"/>
            <w:numPr>
              <w:numId w:val="42"/>
            </w:numPr>
            <w:ind w:left="900" w:hanging="360"/>
          </w:pPr>
        </w:pPrChange>
      </w:pPr>
      <w:r>
        <w:t>Thinking of your main crop, do you think its yield has increased or decreased over the past 5 years?</w:t>
      </w:r>
    </w:p>
    <w:p w:rsidR="002B4276" w:rsidRDefault="00340D81">
      <w:pPr>
        <w:pStyle w:val="ListParagraph"/>
        <w:numPr>
          <w:ilvl w:val="1"/>
          <w:numId w:val="4"/>
        </w:numPr>
        <w:jc w:val="both"/>
      </w:pPr>
      <w:r>
        <w:t>Increasing (go to question 32.</w:t>
      </w:r>
      <w:r w:rsidR="00037E11">
        <w:t>)</w:t>
      </w:r>
    </w:p>
    <w:p w:rsidR="002B4276" w:rsidRDefault="00340D81">
      <w:pPr>
        <w:pStyle w:val="ListParagraph"/>
        <w:numPr>
          <w:ilvl w:val="1"/>
          <w:numId w:val="4"/>
        </w:numPr>
        <w:jc w:val="both"/>
      </w:pPr>
      <w:r>
        <w:t>Decreasing (go to question 33</w:t>
      </w:r>
      <w:r w:rsidR="00037E11">
        <w:t>)</w:t>
      </w:r>
    </w:p>
    <w:p w:rsidR="002B4276" w:rsidRDefault="00037E11">
      <w:pPr>
        <w:pStyle w:val="ListParagraph"/>
        <w:numPr>
          <w:ilvl w:val="1"/>
          <w:numId w:val="4"/>
        </w:numPr>
        <w:jc w:val="both"/>
      </w:pPr>
      <w:r>
        <w:t>Staying the same (go to Module 3)</w:t>
      </w:r>
    </w:p>
    <w:p w:rsidR="002B4276" w:rsidRDefault="00037E11">
      <w:pPr>
        <w:pStyle w:val="ListParagraph"/>
        <w:numPr>
          <w:ilvl w:val="1"/>
          <w:numId w:val="4"/>
        </w:numPr>
        <w:jc w:val="both"/>
      </w:pPr>
      <w:r>
        <w:t>Don’t know (go to Module 3)</w:t>
      </w:r>
    </w:p>
    <w:p w:rsidR="00340D81" w:rsidRDefault="00340D81">
      <w:pPr>
        <w:pStyle w:val="ListParagraph"/>
        <w:ind w:left="0"/>
        <w:jc w:val="both"/>
      </w:pPr>
    </w:p>
    <w:p w:rsidR="002B4276" w:rsidRDefault="00340D81">
      <w:pPr>
        <w:pStyle w:val="ListParagraph"/>
        <w:numPr>
          <w:ilvl w:val="0"/>
          <w:numId w:val="1"/>
        </w:numPr>
        <w:jc w:val="both"/>
        <w:pPrChange w:id="1296" w:author="Maja Zaloznik" w:date="2016-11-14T12:00:00Z">
          <w:pPr>
            <w:pStyle w:val="ListParagraph"/>
            <w:numPr>
              <w:numId w:val="42"/>
            </w:numPr>
            <w:ind w:left="900" w:hanging="360"/>
            <w:jc w:val="both"/>
          </w:pPr>
        </w:pPrChange>
      </w:pPr>
      <w:r>
        <w:t xml:space="preserve">What do you think are the TWO most important reasons for </w:t>
      </w:r>
      <w:r w:rsidR="00037E11">
        <w:t>your crop yields increasing?</w:t>
      </w:r>
    </w:p>
    <w:p w:rsidR="002B4276" w:rsidRDefault="00037E11" w:rsidP="00EA0AEA">
      <w:pPr>
        <w:pStyle w:val="ListParagraph"/>
        <w:numPr>
          <w:ilvl w:val="1"/>
          <w:numId w:val="12"/>
        </w:numPr>
        <w:jc w:val="both"/>
      </w:pPr>
      <w:r>
        <w:t>Changed seeds</w:t>
      </w:r>
    </w:p>
    <w:p w:rsidR="002B4276" w:rsidRDefault="00037E11" w:rsidP="00EA0AEA">
      <w:pPr>
        <w:pStyle w:val="ListParagraph"/>
        <w:numPr>
          <w:ilvl w:val="1"/>
          <w:numId w:val="12"/>
        </w:numPr>
        <w:jc w:val="both"/>
      </w:pPr>
      <w:r>
        <w:t>Changed planting methods</w:t>
      </w:r>
    </w:p>
    <w:p w:rsidR="002B4276" w:rsidRDefault="00037E11" w:rsidP="00EA0AEA">
      <w:pPr>
        <w:pStyle w:val="ListParagraph"/>
        <w:numPr>
          <w:ilvl w:val="1"/>
          <w:numId w:val="12"/>
        </w:numPr>
        <w:jc w:val="both"/>
      </w:pPr>
      <w:r>
        <w:t>Better pest management</w:t>
      </w:r>
    </w:p>
    <w:p w:rsidR="002B4276" w:rsidRDefault="00037E11" w:rsidP="00EA0AEA">
      <w:pPr>
        <w:pStyle w:val="ListParagraph"/>
        <w:numPr>
          <w:ilvl w:val="1"/>
          <w:numId w:val="12"/>
        </w:numPr>
        <w:jc w:val="both"/>
      </w:pPr>
      <w:r>
        <w:t>Better water management</w:t>
      </w:r>
    </w:p>
    <w:p w:rsidR="002B4276" w:rsidRDefault="00037E11" w:rsidP="00EA0AEA">
      <w:pPr>
        <w:pStyle w:val="ListParagraph"/>
        <w:numPr>
          <w:ilvl w:val="1"/>
          <w:numId w:val="12"/>
        </w:numPr>
        <w:jc w:val="both"/>
      </w:pPr>
      <w:r>
        <w:t>New machinery</w:t>
      </w:r>
    </w:p>
    <w:p w:rsidR="002B4276" w:rsidRDefault="00037E11" w:rsidP="00EA0AEA">
      <w:pPr>
        <w:pStyle w:val="ListParagraph"/>
        <w:numPr>
          <w:ilvl w:val="1"/>
          <w:numId w:val="12"/>
        </w:numPr>
        <w:jc w:val="both"/>
      </w:pPr>
      <w:r>
        <w:t>Other (specify)</w:t>
      </w:r>
    </w:p>
    <w:p w:rsidR="002B4276" w:rsidRDefault="00037E11">
      <w:pPr>
        <w:spacing w:after="200" w:line="276" w:lineRule="auto"/>
        <w:ind w:left="180" w:firstLine="720"/>
        <w:jc w:val="both"/>
      </w:pPr>
      <w:r>
        <w:t>(</w:t>
      </w:r>
      <w:proofErr w:type="gramStart"/>
      <w:r>
        <w:t>go</w:t>
      </w:r>
      <w:proofErr w:type="gramEnd"/>
      <w:r>
        <w:t xml:space="preserve"> to Module 3)</w:t>
      </w:r>
    </w:p>
    <w:p w:rsidR="00340D81" w:rsidRDefault="00340D81">
      <w:pPr>
        <w:pStyle w:val="ListParagraph"/>
        <w:numPr>
          <w:ilvl w:val="0"/>
          <w:numId w:val="1"/>
        </w:numPr>
        <w:jc w:val="both"/>
        <w:rPr>
          <w:ins w:id="1297" w:author="Maja Zaloznik" w:date="2016-11-14T11:40:00Z"/>
        </w:rPr>
        <w:pPrChange w:id="1298" w:author="Maja Zaloznik" w:date="2016-11-14T12:00:00Z">
          <w:pPr>
            <w:pStyle w:val="ListParagraph"/>
            <w:numPr>
              <w:numId w:val="42"/>
            </w:numPr>
            <w:ind w:left="900" w:hanging="360"/>
            <w:jc w:val="both"/>
          </w:pPr>
        </w:pPrChange>
      </w:pPr>
      <w:r>
        <w:t>What do you think are the TWO most important reasons for your crop yields increasing?</w:t>
      </w:r>
    </w:p>
    <w:p w:rsidR="00A71FE1" w:rsidDel="00A71FE1" w:rsidRDefault="00A71FE1">
      <w:pPr>
        <w:pStyle w:val="ListParagraph"/>
        <w:numPr>
          <w:ilvl w:val="0"/>
          <w:numId w:val="1"/>
        </w:numPr>
        <w:jc w:val="both"/>
        <w:rPr>
          <w:del w:id="1299" w:author="Maja Zaloznik" w:date="2016-11-14T11:40:00Z"/>
        </w:rPr>
        <w:pPrChange w:id="1300" w:author="Maja Zaloznik" w:date="2016-11-14T12:00:00Z">
          <w:pPr>
            <w:pStyle w:val="ListParagraph"/>
            <w:numPr>
              <w:numId w:val="42"/>
            </w:numPr>
            <w:ind w:left="900" w:hanging="360"/>
            <w:jc w:val="both"/>
          </w:pPr>
        </w:pPrChange>
      </w:pPr>
    </w:p>
    <w:p w:rsidR="002B4276" w:rsidRDefault="00037E11">
      <w:pPr>
        <w:pStyle w:val="ListParagraph"/>
        <w:numPr>
          <w:ilvl w:val="1"/>
          <w:numId w:val="46"/>
        </w:numPr>
        <w:jc w:val="both"/>
        <w:pPrChange w:id="1301" w:author="Maja Zaloznik" w:date="2016-11-14T11:37:00Z">
          <w:pPr>
            <w:pStyle w:val="ListParagraph"/>
            <w:numPr>
              <w:ilvl w:val="1"/>
              <w:numId w:val="12"/>
            </w:numPr>
            <w:tabs>
              <w:tab w:val="num" w:pos="1440"/>
            </w:tabs>
            <w:ind w:left="1440" w:hanging="360"/>
            <w:jc w:val="both"/>
          </w:pPr>
        </w:pPrChange>
      </w:pPr>
      <w:r>
        <w:t>Decline in soil quality</w:t>
      </w:r>
    </w:p>
    <w:p w:rsidR="002B4276" w:rsidRDefault="00037E11">
      <w:pPr>
        <w:pStyle w:val="ListParagraph"/>
        <w:numPr>
          <w:ilvl w:val="1"/>
          <w:numId w:val="46"/>
        </w:numPr>
        <w:jc w:val="both"/>
        <w:pPrChange w:id="1302" w:author="Maja Zaloznik" w:date="2016-11-14T11:37:00Z">
          <w:pPr>
            <w:pStyle w:val="ListParagraph"/>
            <w:numPr>
              <w:ilvl w:val="1"/>
              <w:numId w:val="12"/>
            </w:numPr>
            <w:tabs>
              <w:tab w:val="num" w:pos="1440"/>
            </w:tabs>
            <w:ind w:left="1440" w:hanging="360"/>
            <w:jc w:val="both"/>
          </w:pPr>
        </w:pPrChange>
      </w:pPr>
      <w:r>
        <w:lastRenderedPageBreak/>
        <w:t>Decline in seed quality</w:t>
      </w:r>
    </w:p>
    <w:p w:rsidR="002B4276" w:rsidRDefault="00037E11">
      <w:pPr>
        <w:pStyle w:val="ListParagraph"/>
        <w:numPr>
          <w:ilvl w:val="1"/>
          <w:numId w:val="46"/>
        </w:numPr>
        <w:jc w:val="both"/>
        <w:pPrChange w:id="1303" w:author="Maja Zaloznik" w:date="2016-11-14T11:37:00Z">
          <w:pPr>
            <w:pStyle w:val="ListParagraph"/>
            <w:numPr>
              <w:ilvl w:val="1"/>
              <w:numId w:val="12"/>
            </w:numPr>
            <w:tabs>
              <w:tab w:val="num" w:pos="1440"/>
            </w:tabs>
            <w:ind w:left="1440" w:hanging="360"/>
            <w:jc w:val="both"/>
          </w:pPr>
        </w:pPrChange>
      </w:pPr>
      <w:r>
        <w:t>Not enough rain when needed</w:t>
      </w:r>
    </w:p>
    <w:p w:rsidR="002B4276" w:rsidRDefault="00037E11">
      <w:pPr>
        <w:pStyle w:val="ListParagraph"/>
        <w:numPr>
          <w:ilvl w:val="1"/>
          <w:numId w:val="46"/>
        </w:numPr>
        <w:jc w:val="both"/>
        <w:pPrChange w:id="1304" w:author="Maja Zaloznik" w:date="2016-11-14T11:37:00Z">
          <w:pPr>
            <w:pStyle w:val="ListParagraph"/>
            <w:numPr>
              <w:ilvl w:val="1"/>
              <w:numId w:val="12"/>
            </w:numPr>
            <w:tabs>
              <w:tab w:val="num" w:pos="1440"/>
            </w:tabs>
            <w:ind w:left="1440" w:hanging="360"/>
            <w:jc w:val="both"/>
          </w:pPr>
        </w:pPrChange>
      </w:pPr>
      <w:r>
        <w:t>Too much rain at the wrong time</w:t>
      </w:r>
    </w:p>
    <w:p w:rsidR="002B4276" w:rsidRDefault="00037E11">
      <w:pPr>
        <w:pStyle w:val="ListParagraph"/>
        <w:numPr>
          <w:ilvl w:val="1"/>
          <w:numId w:val="46"/>
        </w:numPr>
        <w:jc w:val="both"/>
        <w:pPrChange w:id="1305" w:author="Maja Zaloznik" w:date="2016-11-14T11:37:00Z">
          <w:pPr>
            <w:pStyle w:val="ListParagraph"/>
            <w:numPr>
              <w:ilvl w:val="1"/>
              <w:numId w:val="12"/>
            </w:numPr>
            <w:tabs>
              <w:tab w:val="num" w:pos="1440"/>
            </w:tabs>
            <w:ind w:left="1440" w:hanging="360"/>
            <w:jc w:val="both"/>
          </w:pPr>
        </w:pPrChange>
      </w:pPr>
      <w:r>
        <w:t>New pests</w:t>
      </w:r>
    </w:p>
    <w:p w:rsidR="002B4276" w:rsidRDefault="00037E11">
      <w:pPr>
        <w:pStyle w:val="ListParagraph"/>
        <w:numPr>
          <w:ilvl w:val="1"/>
          <w:numId w:val="46"/>
        </w:numPr>
        <w:jc w:val="both"/>
        <w:pPrChange w:id="1306" w:author="Maja Zaloznik" w:date="2016-11-14T11:37:00Z">
          <w:pPr>
            <w:pStyle w:val="ListParagraph"/>
            <w:numPr>
              <w:ilvl w:val="1"/>
              <w:numId w:val="12"/>
            </w:numPr>
            <w:tabs>
              <w:tab w:val="num" w:pos="1440"/>
            </w:tabs>
            <w:ind w:left="1440" w:hanging="360"/>
            <w:jc w:val="both"/>
          </w:pPr>
        </w:pPrChange>
      </w:pPr>
      <w:r>
        <w:t>Not enough labour at harvest time</w:t>
      </w:r>
    </w:p>
    <w:p w:rsidR="00A71FE1" w:rsidRDefault="00037E11">
      <w:pPr>
        <w:pStyle w:val="ListParagraph"/>
        <w:numPr>
          <w:ilvl w:val="1"/>
          <w:numId w:val="46"/>
        </w:numPr>
        <w:jc w:val="both"/>
        <w:rPr>
          <w:ins w:id="1307" w:author="Maja Zaloznik" w:date="2016-11-14T13:19:00Z"/>
        </w:rPr>
        <w:pPrChange w:id="1308" w:author="Maja Zaloznik" w:date="2016-11-14T11:39:00Z">
          <w:pPr>
            <w:pStyle w:val="ListParagraph"/>
            <w:numPr>
              <w:ilvl w:val="1"/>
              <w:numId w:val="12"/>
            </w:numPr>
            <w:tabs>
              <w:tab w:val="num" w:pos="1440"/>
            </w:tabs>
            <w:ind w:left="1440" w:hanging="360"/>
            <w:jc w:val="both"/>
          </w:pPr>
        </w:pPrChange>
      </w:pPr>
      <w:r>
        <w:t>Other (specify)</w:t>
      </w:r>
    </w:p>
    <w:p w:rsidR="00686408" w:rsidRDefault="00686408">
      <w:pPr>
        <w:pStyle w:val="ListParagraph"/>
        <w:ind w:left="1440"/>
        <w:jc w:val="both"/>
        <w:pPrChange w:id="1309" w:author="Maja Zaloznik" w:date="2016-11-14T13:19:00Z">
          <w:pPr>
            <w:pStyle w:val="ListParagraph"/>
            <w:numPr>
              <w:ilvl w:val="1"/>
              <w:numId w:val="12"/>
            </w:numPr>
            <w:tabs>
              <w:tab w:val="num" w:pos="1440"/>
            </w:tabs>
            <w:ind w:left="1440" w:hanging="360"/>
            <w:jc w:val="both"/>
          </w:pPr>
        </w:pPrChange>
      </w:pPr>
    </w:p>
    <w:p w:rsidR="007B0F71" w:rsidRDefault="007B0F71" w:rsidP="007B0F71">
      <w:pPr>
        <w:pStyle w:val="ListParagraph"/>
        <w:numPr>
          <w:ilvl w:val="0"/>
          <w:numId w:val="1"/>
        </w:numPr>
        <w:jc w:val="both"/>
        <w:rPr>
          <w:moveTo w:id="1310" w:author="Maja Zaloznik" w:date="2016-11-14T13:23:00Z"/>
        </w:rPr>
      </w:pPr>
      <w:bookmarkStart w:id="1311" w:name="_Ref466894077"/>
      <w:moveToRangeStart w:id="1312" w:author="Maja Zaloznik" w:date="2016-11-14T13:23:00Z" w:name="move466893137"/>
      <w:moveTo w:id="1313" w:author="Maja Zaloznik" w:date="2016-11-14T13:23:00Z">
        <w:r>
          <w:t xml:space="preserve">What are </w:t>
        </w:r>
        <w:r>
          <w:rPr>
            <w:b/>
            <w:bCs/>
          </w:rPr>
          <w:t>the three main challenges</w:t>
        </w:r>
        <w:r>
          <w:t xml:space="preserve"> that </w:t>
        </w:r>
        <w:r>
          <w:rPr>
            <w:b/>
          </w:rPr>
          <w:t>YOU</w:t>
        </w:r>
        <w:r>
          <w:t xml:space="preserve"> face with farming on your land?</w:t>
        </w:r>
        <w:bookmarkEnd w:id="1311"/>
        <w:r>
          <w:t xml:space="preserve"> </w:t>
        </w:r>
      </w:moveTo>
    </w:p>
    <w:p w:rsidR="007B0F71" w:rsidRDefault="007B0F71" w:rsidP="007B0F71">
      <w:pPr>
        <w:pStyle w:val="ListParagraph"/>
        <w:numPr>
          <w:ilvl w:val="1"/>
          <w:numId w:val="5"/>
        </w:numPr>
        <w:jc w:val="both"/>
        <w:rPr>
          <w:moveTo w:id="1314" w:author="Maja Zaloznik" w:date="2016-11-14T13:23:00Z"/>
        </w:rPr>
      </w:pPr>
      <w:moveTo w:id="1315" w:author="Maja Zaloznik" w:date="2016-11-14T13:23:00Z">
        <w:r>
          <w:t>My health</w:t>
        </w:r>
      </w:moveTo>
    </w:p>
    <w:p w:rsidR="007B0F71" w:rsidRDefault="007B0F71" w:rsidP="007B0F71">
      <w:pPr>
        <w:pStyle w:val="ListParagraph"/>
        <w:numPr>
          <w:ilvl w:val="1"/>
          <w:numId w:val="5"/>
        </w:numPr>
        <w:jc w:val="both"/>
        <w:rPr>
          <w:moveTo w:id="1316" w:author="Maja Zaloznik" w:date="2016-11-14T13:23:00Z"/>
        </w:rPr>
      </w:pPr>
      <w:moveTo w:id="1317" w:author="Maja Zaloznik" w:date="2016-11-14T13:23:00Z">
        <w:r>
          <w:t>Lack of credit</w:t>
        </w:r>
      </w:moveTo>
    </w:p>
    <w:p w:rsidR="007B0F71" w:rsidRDefault="007B0F71" w:rsidP="007B0F71">
      <w:pPr>
        <w:pStyle w:val="ListParagraph"/>
        <w:numPr>
          <w:ilvl w:val="1"/>
          <w:numId w:val="5"/>
        </w:numPr>
        <w:jc w:val="both"/>
        <w:rPr>
          <w:moveTo w:id="1318" w:author="Maja Zaloznik" w:date="2016-11-14T13:23:00Z"/>
        </w:rPr>
      </w:pPr>
      <w:moveTo w:id="1319" w:author="Maja Zaloznik" w:date="2016-11-14T13:23:00Z">
        <w:r>
          <w:t>Debts to pay off</w:t>
        </w:r>
      </w:moveTo>
    </w:p>
    <w:p w:rsidR="007B0F71" w:rsidRDefault="007B0F71" w:rsidP="007B0F71">
      <w:pPr>
        <w:pStyle w:val="ListParagraph"/>
        <w:numPr>
          <w:ilvl w:val="1"/>
          <w:numId w:val="5"/>
        </w:numPr>
        <w:jc w:val="both"/>
        <w:rPr>
          <w:moveTo w:id="1320" w:author="Maja Zaloznik" w:date="2016-11-14T13:23:00Z"/>
        </w:rPr>
      </w:pPr>
      <w:moveTo w:id="1321" w:author="Maja Zaloznik" w:date="2016-11-14T13:23:00Z">
        <w:r>
          <w:t>No son or son-in-law to help on the farm</w:t>
        </w:r>
      </w:moveTo>
    </w:p>
    <w:p w:rsidR="007B0F71" w:rsidRDefault="007B0F71" w:rsidP="007B0F71">
      <w:pPr>
        <w:pStyle w:val="ListParagraph"/>
        <w:numPr>
          <w:ilvl w:val="1"/>
          <w:numId w:val="5"/>
        </w:numPr>
        <w:jc w:val="both"/>
        <w:rPr>
          <w:moveTo w:id="1322" w:author="Maja Zaloznik" w:date="2016-11-14T13:23:00Z"/>
        </w:rPr>
      </w:pPr>
      <w:moveTo w:id="1323" w:author="Maja Zaloznik" w:date="2016-11-14T13:23:00Z">
        <w:r>
          <w:t>Shortage of labour to hire</w:t>
        </w:r>
      </w:moveTo>
    </w:p>
    <w:p w:rsidR="007B0F71" w:rsidRDefault="007B0F71" w:rsidP="007B0F71">
      <w:pPr>
        <w:pStyle w:val="ListParagraph"/>
        <w:numPr>
          <w:ilvl w:val="1"/>
          <w:numId w:val="5"/>
        </w:numPr>
        <w:jc w:val="both"/>
        <w:rPr>
          <w:moveTo w:id="1324" w:author="Maja Zaloznik" w:date="2016-11-14T13:23:00Z"/>
        </w:rPr>
      </w:pPr>
      <w:moveTo w:id="1325" w:author="Maja Zaloznik" w:date="2016-11-14T13:23:00Z">
        <w:r>
          <w:t>Water supply</w:t>
        </w:r>
      </w:moveTo>
    </w:p>
    <w:p w:rsidR="007B0F71" w:rsidRDefault="007B0F71" w:rsidP="007B0F71">
      <w:pPr>
        <w:pStyle w:val="ListParagraph"/>
        <w:numPr>
          <w:ilvl w:val="1"/>
          <w:numId w:val="5"/>
        </w:numPr>
        <w:jc w:val="both"/>
        <w:rPr>
          <w:moveTo w:id="1326" w:author="Maja Zaloznik" w:date="2016-11-14T13:23:00Z"/>
        </w:rPr>
      </w:pPr>
      <w:moveTo w:id="1327" w:author="Maja Zaloznik" w:date="2016-11-14T13:23:00Z">
        <w:r>
          <w:t>Low prices for crops</w:t>
        </w:r>
      </w:moveTo>
    </w:p>
    <w:p w:rsidR="007B0F71" w:rsidRDefault="007B0F71" w:rsidP="007B0F71">
      <w:pPr>
        <w:pStyle w:val="ListParagraph"/>
        <w:numPr>
          <w:ilvl w:val="1"/>
          <w:numId w:val="5"/>
        </w:numPr>
        <w:jc w:val="both"/>
        <w:rPr>
          <w:moveTo w:id="1328" w:author="Maja Zaloznik" w:date="2016-11-14T13:23:00Z"/>
        </w:rPr>
      </w:pPr>
      <w:moveTo w:id="1329" w:author="Maja Zaloznik" w:date="2016-11-14T13:23:00Z">
        <w:r>
          <w:t>Soil quality</w:t>
        </w:r>
      </w:moveTo>
    </w:p>
    <w:p w:rsidR="007B0F71" w:rsidRDefault="007B0F71" w:rsidP="007B0F71">
      <w:pPr>
        <w:pStyle w:val="ListParagraph"/>
        <w:numPr>
          <w:ilvl w:val="1"/>
          <w:numId w:val="5"/>
        </w:numPr>
        <w:jc w:val="both"/>
        <w:rPr>
          <w:moveTo w:id="1330" w:author="Maja Zaloznik" w:date="2016-11-14T13:23:00Z"/>
        </w:rPr>
      </w:pPr>
      <w:moveTo w:id="1331" w:author="Maja Zaloznik" w:date="2016-11-14T13:23:00Z">
        <w:r>
          <w:t>Lack of storage capacity after harvest</w:t>
        </w:r>
      </w:moveTo>
    </w:p>
    <w:p w:rsidR="007B0F71" w:rsidRDefault="007B0F71" w:rsidP="007B0F71">
      <w:pPr>
        <w:pStyle w:val="ListParagraph"/>
        <w:numPr>
          <w:ilvl w:val="1"/>
          <w:numId w:val="5"/>
        </w:numPr>
        <w:jc w:val="both"/>
        <w:rPr>
          <w:moveTo w:id="1332" w:author="Maja Zaloznik" w:date="2016-11-14T13:23:00Z"/>
        </w:rPr>
      </w:pPr>
      <w:moveTo w:id="1333" w:author="Maja Zaloznik" w:date="2016-11-14T13:23:00Z">
        <w:r>
          <w:t xml:space="preserve">Unpredictable weather </w:t>
        </w:r>
      </w:moveTo>
    </w:p>
    <w:p w:rsidR="007B0F71" w:rsidRDefault="007B0F71" w:rsidP="007B0F71">
      <w:pPr>
        <w:pStyle w:val="ListParagraph"/>
        <w:numPr>
          <w:ilvl w:val="1"/>
          <w:numId w:val="5"/>
        </w:numPr>
        <w:jc w:val="both"/>
        <w:rPr>
          <w:moveTo w:id="1334" w:author="Maja Zaloznik" w:date="2016-11-14T13:23:00Z"/>
        </w:rPr>
      </w:pPr>
      <w:moveTo w:id="1335" w:author="Maja Zaloznik" w:date="2016-11-14T13:23:00Z">
        <w:r>
          <w:t>New pests</w:t>
        </w:r>
      </w:moveTo>
    </w:p>
    <w:p w:rsidR="007B0F71" w:rsidRDefault="007B0F71" w:rsidP="007B0F71">
      <w:pPr>
        <w:pStyle w:val="ListParagraph"/>
        <w:numPr>
          <w:ilvl w:val="1"/>
          <w:numId w:val="5"/>
        </w:numPr>
        <w:jc w:val="both"/>
        <w:rPr>
          <w:moveTo w:id="1336" w:author="Maja Zaloznik" w:date="2016-11-14T13:23:00Z"/>
        </w:rPr>
      </w:pPr>
      <w:moveTo w:id="1337" w:author="Maja Zaloznik" w:date="2016-11-14T13:23:00Z">
        <w:r>
          <w:t>Distance of land from home</w:t>
        </w:r>
      </w:moveTo>
    </w:p>
    <w:p w:rsidR="007B0F71" w:rsidRDefault="007B0F71" w:rsidP="007B0F71">
      <w:pPr>
        <w:pStyle w:val="ListParagraph"/>
        <w:numPr>
          <w:ilvl w:val="1"/>
          <w:numId w:val="5"/>
        </w:numPr>
        <w:jc w:val="both"/>
        <w:rPr>
          <w:moveTo w:id="1338" w:author="Maja Zaloznik" w:date="2016-11-14T13:23:00Z"/>
        </w:rPr>
      </w:pPr>
      <w:moveTo w:id="1339" w:author="Maja Zaloznik" w:date="2016-11-14T13:23:00Z">
        <w:r>
          <w:t>Other</w:t>
        </w:r>
      </w:moveTo>
    </w:p>
    <w:moveToRangeEnd w:id="1312"/>
    <w:p w:rsidR="00F6449F" w:rsidDel="00A71FE1" w:rsidRDefault="00F6449F">
      <w:pPr>
        <w:jc w:val="both"/>
        <w:rPr>
          <w:del w:id="1340" w:author="Maja Zaloznik" w:date="2016-11-14T11:39:00Z"/>
        </w:rPr>
        <w:pPrChange w:id="1341" w:author="Maja Zaloznik" w:date="2016-11-14T11:39:00Z">
          <w:pPr>
            <w:pStyle w:val="ListParagraph"/>
            <w:jc w:val="both"/>
          </w:pPr>
        </w:pPrChange>
      </w:pPr>
    </w:p>
    <w:p w:rsidR="00F6449F" w:rsidDel="00A71FE1" w:rsidRDefault="00F6449F">
      <w:pPr>
        <w:jc w:val="both"/>
        <w:rPr>
          <w:del w:id="1342" w:author="Maja Zaloznik" w:date="2016-11-14T11:39:00Z"/>
        </w:rPr>
        <w:pPrChange w:id="1343" w:author="Maja Zaloznik" w:date="2016-11-14T11:39:00Z">
          <w:pPr>
            <w:pStyle w:val="ListParagraph"/>
            <w:jc w:val="both"/>
          </w:pPr>
        </w:pPrChange>
      </w:pPr>
    </w:p>
    <w:p w:rsidR="00A71FE1" w:rsidRDefault="00A71FE1">
      <w:pPr>
        <w:jc w:val="both"/>
        <w:rPr>
          <w:ins w:id="1344" w:author="Maja Zaloznik" w:date="2016-11-14T11:39:00Z"/>
        </w:rPr>
        <w:pPrChange w:id="1345" w:author="Maja Zaloznik" w:date="2016-11-14T11:39:00Z">
          <w:pPr>
            <w:pStyle w:val="ListParagraph"/>
            <w:jc w:val="both"/>
          </w:pPr>
        </w:pPrChange>
      </w:pPr>
    </w:p>
    <w:p w:rsidR="002B4276" w:rsidRDefault="00925149">
      <w:pPr>
        <w:pageBreakBefore/>
        <w:jc w:val="both"/>
        <w:rPr>
          <w:b/>
          <w:sz w:val="28"/>
          <w:szCs w:val="28"/>
        </w:rPr>
      </w:pPr>
      <w:r>
        <w:rPr>
          <w:b/>
          <w:sz w:val="28"/>
          <w:szCs w:val="28"/>
        </w:rPr>
        <w:lastRenderedPageBreak/>
        <w:t>Module 3</w:t>
      </w:r>
      <w:r w:rsidR="00C96D51">
        <w:rPr>
          <w:b/>
          <w:sz w:val="28"/>
          <w:szCs w:val="28"/>
        </w:rPr>
        <w:t>: Future and Legacy</w:t>
      </w:r>
    </w:p>
    <w:p w:rsidR="002B4276" w:rsidDel="00485679" w:rsidRDefault="002B4276">
      <w:pPr>
        <w:jc w:val="both"/>
        <w:rPr>
          <w:del w:id="1346" w:author="Maja Zaloznik" w:date="2016-11-14T13:23:00Z"/>
        </w:rPr>
      </w:pPr>
    </w:p>
    <w:p w:rsidR="002B4276" w:rsidRDefault="002B4276">
      <w:pPr>
        <w:jc w:val="both"/>
        <w:rPr>
          <w:b/>
          <w:bCs/>
        </w:rPr>
      </w:pPr>
    </w:p>
    <w:p w:rsidR="002B4276" w:rsidDel="007B0F71" w:rsidRDefault="00037E11">
      <w:pPr>
        <w:pStyle w:val="ListParagraph"/>
        <w:numPr>
          <w:ilvl w:val="0"/>
          <w:numId w:val="1"/>
        </w:numPr>
        <w:jc w:val="both"/>
        <w:rPr>
          <w:moveFrom w:id="1347" w:author="Maja Zaloznik" w:date="2016-11-14T13:23:00Z"/>
        </w:rPr>
        <w:pPrChange w:id="1348" w:author="Maja Zaloznik" w:date="2016-11-14T12:00:00Z">
          <w:pPr>
            <w:pStyle w:val="ListParagraph"/>
            <w:numPr>
              <w:numId w:val="42"/>
            </w:numPr>
            <w:ind w:left="900" w:hanging="360"/>
            <w:jc w:val="both"/>
          </w:pPr>
        </w:pPrChange>
      </w:pPr>
      <w:bookmarkStart w:id="1349" w:name="_Ref466892995"/>
      <w:moveFromRangeStart w:id="1350" w:author="Maja Zaloznik" w:date="2016-11-14T13:23:00Z" w:name="move466893137"/>
      <w:moveFrom w:id="1351" w:author="Maja Zaloznik" w:date="2016-11-14T13:23:00Z">
        <w:r w:rsidDel="007B0F71">
          <w:t xml:space="preserve">What are </w:t>
        </w:r>
        <w:r w:rsidDel="007B0F71">
          <w:rPr>
            <w:b/>
            <w:bCs/>
          </w:rPr>
          <w:t>the three main challenges</w:t>
        </w:r>
        <w:r w:rsidDel="007B0F71">
          <w:t xml:space="preserve"> that </w:t>
        </w:r>
        <w:r w:rsidDel="007B0F71">
          <w:rPr>
            <w:b/>
          </w:rPr>
          <w:t>YOU</w:t>
        </w:r>
        <w:r w:rsidDel="007B0F71">
          <w:t xml:space="preserve"> face with farming</w:t>
        </w:r>
        <w:r w:rsidR="00FB5E66" w:rsidDel="007B0F71">
          <w:t xml:space="preserve"> on your land</w:t>
        </w:r>
        <w:r w:rsidDel="007B0F71">
          <w:t>?</w:t>
        </w:r>
        <w:bookmarkEnd w:id="1349"/>
        <w:r w:rsidDel="007B0F71">
          <w:t xml:space="preserve"> </w:t>
        </w:r>
      </w:moveFrom>
    </w:p>
    <w:p w:rsidR="002B4276" w:rsidDel="007B0F71" w:rsidRDefault="00037E11">
      <w:pPr>
        <w:pStyle w:val="ListParagraph"/>
        <w:numPr>
          <w:ilvl w:val="1"/>
          <w:numId w:val="5"/>
        </w:numPr>
        <w:jc w:val="both"/>
        <w:rPr>
          <w:moveFrom w:id="1352" w:author="Maja Zaloznik" w:date="2016-11-14T13:23:00Z"/>
        </w:rPr>
      </w:pPr>
      <w:moveFrom w:id="1353" w:author="Maja Zaloznik" w:date="2016-11-14T13:23:00Z">
        <w:r w:rsidDel="007B0F71">
          <w:t>My health</w:t>
        </w:r>
      </w:moveFrom>
    </w:p>
    <w:p w:rsidR="002B4276" w:rsidDel="007B0F71" w:rsidRDefault="004B1EB8">
      <w:pPr>
        <w:pStyle w:val="ListParagraph"/>
        <w:numPr>
          <w:ilvl w:val="1"/>
          <w:numId w:val="5"/>
        </w:numPr>
        <w:jc w:val="both"/>
        <w:rPr>
          <w:moveFrom w:id="1354" w:author="Maja Zaloznik" w:date="2016-11-14T13:23:00Z"/>
        </w:rPr>
      </w:pPr>
      <w:moveFrom w:id="1355" w:author="Maja Zaloznik" w:date="2016-11-14T13:23:00Z">
        <w:r w:rsidDel="007B0F71">
          <w:t>Lack of c</w:t>
        </w:r>
        <w:r w:rsidR="00037E11" w:rsidDel="007B0F71">
          <w:t>redit</w:t>
        </w:r>
      </w:moveFrom>
    </w:p>
    <w:p w:rsidR="002B4276" w:rsidDel="007B0F71" w:rsidRDefault="00037E11">
      <w:pPr>
        <w:pStyle w:val="ListParagraph"/>
        <w:numPr>
          <w:ilvl w:val="1"/>
          <w:numId w:val="5"/>
        </w:numPr>
        <w:jc w:val="both"/>
        <w:rPr>
          <w:moveFrom w:id="1356" w:author="Maja Zaloznik" w:date="2016-11-14T13:23:00Z"/>
        </w:rPr>
      </w:pPr>
      <w:moveFrom w:id="1357" w:author="Maja Zaloznik" w:date="2016-11-14T13:23:00Z">
        <w:r w:rsidDel="007B0F71">
          <w:t>Debts to pay off</w:t>
        </w:r>
      </w:moveFrom>
    </w:p>
    <w:p w:rsidR="002B4276" w:rsidDel="007B0F71" w:rsidRDefault="00037E11">
      <w:pPr>
        <w:pStyle w:val="ListParagraph"/>
        <w:numPr>
          <w:ilvl w:val="1"/>
          <w:numId w:val="5"/>
        </w:numPr>
        <w:jc w:val="both"/>
        <w:rPr>
          <w:moveFrom w:id="1358" w:author="Maja Zaloznik" w:date="2016-11-14T13:23:00Z"/>
        </w:rPr>
      </w:pPr>
      <w:moveFrom w:id="1359" w:author="Maja Zaloznik" w:date="2016-11-14T13:23:00Z">
        <w:r w:rsidDel="007B0F71">
          <w:t>No son or son-in-law to help on the farm</w:t>
        </w:r>
      </w:moveFrom>
    </w:p>
    <w:p w:rsidR="002B4276" w:rsidDel="007B0F71" w:rsidRDefault="00037E11">
      <w:pPr>
        <w:pStyle w:val="ListParagraph"/>
        <w:numPr>
          <w:ilvl w:val="1"/>
          <w:numId w:val="5"/>
        </w:numPr>
        <w:jc w:val="both"/>
        <w:rPr>
          <w:moveFrom w:id="1360" w:author="Maja Zaloznik" w:date="2016-11-14T13:23:00Z"/>
        </w:rPr>
      </w:pPr>
      <w:moveFrom w:id="1361" w:author="Maja Zaloznik" w:date="2016-11-14T13:23:00Z">
        <w:r w:rsidDel="007B0F71">
          <w:t>Shortage of labour to hire</w:t>
        </w:r>
      </w:moveFrom>
    </w:p>
    <w:p w:rsidR="002B4276" w:rsidDel="007B0F71" w:rsidRDefault="00037E11">
      <w:pPr>
        <w:pStyle w:val="ListParagraph"/>
        <w:numPr>
          <w:ilvl w:val="1"/>
          <w:numId w:val="5"/>
        </w:numPr>
        <w:jc w:val="both"/>
        <w:rPr>
          <w:moveFrom w:id="1362" w:author="Maja Zaloznik" w:date="2016-11-14T13:23:00Z"/>
        </w:rPr>
      </w:pPr>
      <w:moveFrom w:id="1363" w:author="Maja Zaloznik" w:date="2016-11-14T13:23:00Z">
        <w:r w:rsidDel="007B0F71">
          <w:t>Water supply</w:t>
        </w:r>
      </w:moveFrom>
    </w:p>
    <w:p w:rsidR="002B4276" w:rsidDel="007B0F71" w:rsidRDefault="00037E11">
      <w:pPr>
        <w:pStyle w:val="ListParagraph"/>
        <w:numPr>
          <w:ilvl w:val="1"/>
          <w:numId w:val="5"/>
        </w:numPr>
        <w:jc w:val="both"/>
        <w:rPr>
          <w:moveFrom w:id="1364" w:author="Maja Zaloznik" w:date="2016-11-14T13:23:00Z"/>
        </w:rPr>
      </w:pPr>
      <w:moveFrom w:id="1365" w:author="Maja Zaloznik" w:date="2016-11-14T13:23:00Z">
        <w:r w:rsidDel="007B0F71">
          <w:t>Low prices for crops</w:t>
        </w:r>
      </w:moveFrom>
    </w:p>
    <w:p w:rsidR="002B4276" w:rsidDel="007B0F71" w:rsidRDefault="00037E11">
      <w:pPr>
        <w:pStyle w:val="ListParagraph"/>
        <w:numPr>
          <w:ilvl w:val="1"/>
          <w:numId w:val="5"/>
        </w:numPr>
        <w:jc w:val="both"/>
        <w:rPr>
          <w:moveFrom w:id="1366" w:author="Maja Zaloznik" w:date="2016-11-14T13:23:00Z"/>
        </w:rPr>
      </w:pPr>
      <w:moveFrom w:id="1367" w:author="Maja Zaloznik" w:date="2016-11-14T13:23:00Z">
        <w:r w:rsidDel="007B0F71">
          <w:t>Soil quality</w:t>
        </w:r>
      </w:moveFrom>
    </w:p>
    <w:p w:rsidR="002B4276" w:rsidDel="007B0F71" w:rsidRDefault="00037E11">
      <w:pPr>
        <w:pStyle w:val="ListParagraph"/>
        <w:numPr>
          <w:ilvl w:val="1"/>
          <w:numId w:val="5"/>
        </w:numPr>
        <w:jc w:val="both"/>
        <w:rPr>
          <w:moveFrom w:id="1368" w:author="Maja Zaloznik" w:date="2016-11-14T13:23:00Z"/>
        </w:rPr>
      </w:pPr>
      <w:moveFrom w:id="1369" w:author="Maja Zaloznik" w:date="2016-11-14T13:23:00Z">
        <w:r w:rsidDel="007B0F71">
          <w:t>Lack of storage capacity after harvest</w:t>
        </w:r>
      </w:moveFrom>
    </w:p>
    <w:p w:rsidR="002B4276" w:rsidDel="007B0F71" w:rsidRDefault="00037E11">
      <w:pPr>
        <w:pStyle w:val="ListParagraph"/>
        <w:numPr>
          <w:ilvl w:val="1"/>
          <w:numId w:val="5"/>
        </w:numPr>
        <w:jc w:val="both"/>
        <w:rPr>
          <w:moveFrom w:id="1370" w:author="Maja Zaloznik" w:date="2016-11-14T13:23:00Z"/>
        </w:rPr>
      </w:pPr>
      <w:moveFrom w:id="1371" w:author="Maja Zaloznik" w:date="2016-11-14T13:23:00Z">
        <w:r w:rsidDel="007B0F71">
          <w:t xml:space="preserve">Unpredictable weather </w:t>
        </w:r>
      </w:moveFrom>
    </w:p>
    <w:p w:rsidR="002B4276" w:rsidDel="007B0F71" w:rsidRDefault="00037E11">
      <w:pPr>
        <w:pStyle w:val="ListParagraph"/>
        <w:numPr>
          <w:ilvl w:val="1"/>
          <w:numId w:val="5"/>
        </w:numPr>
        <w:jc w:val="both"/>
        <w:rPr>
          <w:moveFrom w:id="1372" w:author="Maja Zaloznik" w:date="2016-11-14T13:23:00Z"/>
        </w:rPr>
      </w:pPr>
      <w:moveFrom w:id="1373" w:author="Maja Zaloznik" w:date="2016-11-14T13:23:00Z">
        <w:r w:rsidDel="007B0F71">
          <w:t>New pests</w:t>
        </w:r>
      </w:moveFrom>
    </w:p>
    <w:p w:rsidR="002B4276" w:rsidDel="007B0F71" w:rsidRDefault="00037E11">
      <w:pPr>
        <w:pStyle w:val="ListParagraph"/>
        <w:numPr>
          <w:ilvl w:val="1"/>
          <w:numId w:val="5"/>
        </w:numPr>
        <w:jc w:val="both"/>
        <w:rPr>
          <w:moveFrom w:id="1374" w:author="Maja Zaloznik" w:date="2016-11-14T13:23:00Z"/>
        </w:rPr>
      </w:pPr>
      <w:moveFrom w:id="1375" w:author="Maja Zaloznik" w:date="2016-11-14T13:23:00Z">
        <w:r w:rsidDel="007B0F71">
          <w:t>Distance of land from home</w:t>
        </w:r>
      </w:moveFrom>
    </w:p>
    <w:p w:rsidR="00340D81" w:rsidDel="007B0F71" w:rsidRDefault="00340D81" w:rsidP="00340D81">
      <w:pPr>
        <w:pStyle w:val="ListParagraph"/>
        <w:numPr>
          <w:ilvl w:val="1"/>
          <w:numId w:val="5"/>
        </w:numPr>
        <w:jc w:val="both"/>
        <w:rPr>
          <w:moveFrom w:id="1376" w:author="Maja Zaloznik" w:date="2016-11-14T13:23:00Z"/>
        </w:rPr>
      </w:pPr>
      <w:moveFrom w:id="1377" w:author="Maja Zaloznik" w:date="2016-11-14T13:23:00Z">
        <w:r w:rsidDel="007B0F71">
          <w:t>Other</w:t>
        </w:r>
      </w:moveFrom>
    </w:p>
    <w:moveFromRangeEnd w:id="1350"/>
    <w:p w:rsidR="00340D81" w:rsidRDefault="00340D81" w:rsidP="00FB5E66">
      <w:pPr>
        <w:pStyle w:val="ListParagraph"/>
        <w:ind w:left="1440"/>
        <w:jc w:val="both"/>
      </w:pPr>
    </w:p>
    <w:p w:rsidR="002B4276" w:rsidRDefault="00037E11">
      <w:pPr>
        <w:pStyle w:val="ListParagraph"/>
        <w:numPr>
          <w:ilvl w:val="0"/>
          <w:numId w:val="1"/>
        </w:numPr>
        <w:jc w:val="both"/>
        <w:pPrChange w:id="1378" w:author="Maja Zaloznik" w:date="2016-11-14T12:00:00Z">
          <w:pPr>
            <w:pStyle w:val="ListParagraph"/>
            <w:numPr>
              <w:numId w:val="42"/>
            </w:numPr>
            <w:ind w:left="900" w:hanging="360"/>
            <w:jc w:val="both"/>
          </w:pPr>
        </w:pPrChange>
      </w:pPr>
      <w:bookmarkStart w:id="1379" w:name="_Ref466890515"/>
      <w:r>
        <w:t xml:space="preserve">What are </w:t>
      </w:r>
      <w:r w:rsidRPr="00340D81">
        <w:rPr>
          <w:b/>
          <w:bCs/>
        </w:rPr>
        <w:t>the three main challenges</w:t>
      </w:r>
      <w:r>
        <w:t xml:space="preserve"> that </w:t>
      </w:r>
      <w:r w:rsidRPr="00340D81">
        <w:rPr>
          <w:b/>
        </w:rPr>
        <w:t>THE COMMUNITY AS A WHOLE</w:t>
      </w:r>
      <w:r>
        <w:t xml:space="preserve"> face with farming?</w:t>
      </w:r>
      <w:bookmarkEnd w:id="1379"/>
      <w:r>
        <w:t xml:space="preserve"> </w:t>
      </w:r>
    </w:p>
    <w:p w:rsidR="002B4276" w:rsidRDefault="00037E11">
      <w:pPr>
        <w:pStyle w:val="ListParagraph"/>
        <w:numPr>
          <w:ilvl w:val="1"/>
          <w:numId w:val="1"/>
        </w:numPr>
        <w:jc w:val="both"/>
        <w:pPrChange w:id="1380" w:author="Maja Zaloznik" w:date="2016-11-14T12:00:00Z">
          <w:pPr>
            <w:pStyle w:val="ListParagraph"/>
            <w:numPr>
              <w:ilvl w:val="1"/>
              <w:numId w:val="42"/>
            </w:numPr>
            <w:ind w:left="1620" w:hanging="360"/>
            <w:jc w:val="both"/>
          </w:pPr>
        </w:pPrChange>
      </w:pPr>
      <w:r>
        <w:t>Young people leaving the village</w:t>
      </w:r>
    </w:p>
    <w:p w:rsidR="002B4276" w:rsidRDefault="00037E11">
      <w:pPr>
        <w:pStyle w:val="ListParagraph"/>
        <w:numPr>
          <w:ilvl w:val="1"/>
          <w:numId w:val="1"/>
        </w:numPr>
        <w:jc w:val="both"/>
        <w:pPrChange w:id="1381" w:author="Maja Zaloznik" w:date="2016-11-14T12:00:00Z">
          <w:pPr>
            <w:pStyle w:val="ListParagraph"/>
            <w:numPr>
              <w:ilvl w:val="1"/>
              <w:numId w:val="42"/>
            </w:numPr>
            <w:ind w:left="1620" w:hanging="360"/>
            <w:jc w:val="both"/>
          </w:pPr>
        </w:pPrChange>
      </w:pPr>
      <w:r>
        <w:t>Shortage of labour to hire</w:t>
      </w:r>
    </w:p>
    <w:p w:rsidR="002B4276" w:rsidRDefault="00037E11">
      <w:pPr>
        <w:pStyle w:val="ListParagraph"/>
        <w:numPr>
          <w:ilvl w:val="1"/>
          <w:numId w:val="1"/>
        </w:numPr>
        <w:jc w:val="both"/>
        <w:pPrChange w:id="1382" w:author="Maja Zaloznik" w:date="2016-11-14T12:00:00Z">
          <w:pPr>
            <w:pStyle w:val="ListParagraph"/>
            <w:numPr>
              <w:ilvl w:val="1"/>
              <w:numId w:val="42"/>
            </w:numPr>
            <w:ind w:left="1620" w:hanging="360"/>
            <w:jc w:val="both"/>
          </w:pPr>
        </w:pPrChange>
      </w:pPr>
      <w:r>
        <w:t>Low prices for crops</w:t>
      </w:r>
    </w:p>
    <w:p w:rsidR="002B4276" w:rsidRDefault="00037E11">
      <w:pPr>
        <w:pStyle w:val="ListParagraph"/>
        <w:numPr>
          <w:ilvl w:val="1"/>
          <w:numId w:val="1"/>
        </w:numPr>
        <w:jc w:val="both"/>
        <w:pPrChange w:id="1383" w:author="Maja Zaloznik" w:date="2016-11-14T12:00:00Z">
          <w:pPr>
            <w:pStyle w:val="ListParagraph"/>
            <w:numPr>
              <w:ilvl w:val="1"/>
              <w:numId w:val="42"/>
            </w:numPr>
            <w:ind w:left="1620" w:hanging="360"/>
            <w:jc w:val="both"/>
          </w:pPr>
        </w:pPrChange>
      </w:pPr>
      <w:r>
        <w:t>Unpredictable weather</w:t>
      </w:r>
    </w:p>
    <w:p w:rsidR="002B4276" w:rsidRDefault="00037E11">
      <w:pPr>
        <w:pStyle w:val="ListParagraph"/>
        <w:numPr>
          <w:ilvl w:val="1"/>
          <w:numId w:val="1"/>
        </w:numPr>
        <w:jc w:val="both"/>
        <w:pPrChange w:id="1384" w:author="Maja Zaloznik" w:date="2016-11-14T12:00:00Z">
          <w:pPr>
            <w:pStyle w:val="ListParagraph"/>
            <w:numPr>
              <w:ilvl w:val="1"/>
              <w:numId w:val="42"/>
            </w:numPr>
            <w:ind w:left="1620" w:hanging="360"/>
            <w:jc w:val="both"/>
          </w:pPr>
        </w:pPrChange>
      </w:pPr>
      <w:r>
        <w:t>Water supply</w:t>
      </w:r>
    </w:p>
    <w:p w:rsidR="002B4276" w:rsidRDefault="00037E11">
      <w:pPr>
        <w:pStyle w:val="ListParagraph"/>
        <w:numPr>
          <w:ilvl w:val="1"/>
          <w:numId w:val="1"/>
        </w:numPr>
        <w:jc w:val="both"/>
        <w:pPrChange w:id="1385" w:author="Maja Zaloznik" w:date="2016-11-14T12:00:00Z">
          <w:pPr>
            <w:pStyle w:val="ListParagraph"/>
            <w:numPr>
              <w:ilvl w:val="1"/>
              <w:numId w:val="42"/>
            </w:numPr>
            <w:ind w:left="1620" w:hanging="360"/>
            <w:jc w:val="both"/>
          </w:pPr>
        </w:pPrChange>
      </w:pPr>
      <w:r>
        <w:t>Soil quality</w:t>
      </w:r>
    </w:p>
    <w:p w:rsidR="002B4276" w:rsidRDefault="00037E11">
      <w:pPr>
        <w:pStyle w:val="ListParagraph"/>
        <w:numPr>
          <w:ilvl w:val="1"/>
          <w:numId w:val="1"/>
        </w:numPr>
        <w:jc w:val="both"/>
        <w:pPrChange w:id="1386" w:author="Maja Zaloznik" w:date="2016-11-14T12:00:00Z">
          <w:pPr>
            <w:pStyle w:val="ListParagraph"/>
            <w:numPr>
              <w:ilvl w:val="1"/>
              <w:numId w:val="42"/>
            </w:numPr>
            <w:ind w:left="1620" w:hanging="360"/>
            <w:jc w:val="both"/>
          </w:pPr>
        </w:pPrChange>
      </w:pPr>
      <w:r>
        <w:t>Lack of storage capacity after harvest</w:t>
      </w:r>
    </w:p>
    <w:p w:rsidR="002B4276" w:rsidRDefault="00037E11">
      <w:pPr>
        <w:pStyle w:val="ListParagraph"/>
        <w:numPr>
          <w:ilvl w:val="1"/>
          <w:numId w:val="1"/>
        </w:numPr>
        <w:jc w:val="both"/>
        <w:pPrChange w:id="1387" w:author="Maja Zaloznik" w:date="2016-11-14T12:00:00Z">
          <w:pPr>
            <w:pStyle w:val="ListParagraph"/>
            <w:numPr>
              <w:ilvl w:val="1"/>
              <w:numId w:val="42"/>
            </w:numPr>
            <w:ind w:left="1620" w:hanging="360"/>
            <w:jc w:val="both"/>
          </w:pPr>
        </w:pPrChange>
      </w:pPr>
      <w:r>
        <w:t>Information about new farming techniques</w:t>
      </w:r>
    </w:p>
    <w:p w:rsidR="002B4276" w:rsidRDefault="00037E11">
      <w:pPr>
        <w:pStyle w:val="ListParagraph"/>
        <w:numPr>
          <w:ilvl w:val="1"/>
          <w:numId w:val="1"/>
        </w:numPr>
        <w:jc w:val="both"/>
        <w:pPrChange w:id="1388" w:author="Maja Zaloznik" w:date="2016-11-14T12:00:00Z">
          <w:pPr>
            <w:pStyle w:val="ListParagraph"/>
            <w:numPr>
              <w:ilvl w:val="1"/>
              <w:numId w:val="42"/>
            </w:numPr>
            <w:ind w:left="1620" w:hanging="360"/>
            <w:jc w:val="both"/>
          </w:pPr>
        </w:pPrChange>
      </w:pPr>
      <w:r>
        <w:t xml:space="preserve">Access to machinery </w:t>
      </w:r>
    </w:p>
    <w:p w:rsidR="002B4276" w:rsidRDefault="00037E11">
      <w:pPr>
        <w:pStyle w:val="ListParagraph"/>
        <w:numPr>
          <w:ilvl w:val="1"/>
          <w:numId w:val="1"/>
        </w:numPr>
        <w:jc w:val="both"/>
        <w:pPrChange w:id="1389" w:author="Maja Zaloznik" w:date="2016-11-14T12:00:00Z">
          <w:pPr>
            <w:pStyle w:val="ListParagraph"/>
            <w:numPr>
              <w:ilvl w:val="1"/>
              <w:numId w:val="42"/>
            </w:numPr>
            <w:ind w:left="1620" w:hanging="360"/>
            <w:jc w:val="both"/>
          </w:pPr>
        </w:pPrChange>
      </w:pPr>
      <w:r>
        <w:t>New pests</w:t>
      </w:r>
    </w:p>
    <w:p w:rsidR="002B4276" w:rsidRDefault="00037E11">
      <w:pPr>
        <w:pStyle w:val="ListParagraph"/>
        <w:numPr>
          <w:ilvl w:val="1"/>
          <w:numId w:val="1"/>
        </w:numPr>
        <w:jc w:val="both"/>
        <w:rPr>
          <w:ins w:id="1390" w:author="Maja Zaloznik" w:date="2016-11-14T11:58:00Z"/>
        </w:rPr>
        <w:pPrChange w:id="1391" w:author="Maja Zaloznik" w:date="2016-11-14T12:00:00Z">
          <w:pPr>
            <w:pStyle w:val="ListParagraph"/>
            <w:numPr>
              <w:ilvl w:val="1"/>
              <w:numId w:val="42"/>
            </w:numPr>
            <w:ind w:left="1620" w:hanging="360"/>
            <w:jc w:val="both"/>
          </w:pPr>
        </w:pPrChange>
      </w:pPr>
      <w:r>
        <w:t>Other</w:t>
      </w:r>
    </w:p>
    <w:p w:rsidR="00DE4562" w:rsidDel="00DE4562" w:rsidRDefault="00DE4562">
      <w:pPr>
        <w:pStyle w:val="ListParagraph"/>
        <w:numPr>
          <w:ilvl w:val="0"/>
          <w:numId w:val="1"/>
        </w:numPr>
        <w:jc w:val="both"/>
        <w:rPr>
          <w:del w:id="1392" w:author="Maja Zaloznik" w:date="2016-11-14T11:58:00Z"/>
        </w:rPr>
        <w:pPrChange w:id="1393" w:author="Maja Zaloznik" w:date="2016-11-14T12:00:00Z">
          <w:pPr>
            <w:pStyle w:val="ListParagraph"/>
            <w:numPr>
              <w:ilvl w:val="1"/>
              <w:numId w:val="42"/>
            </w:numPr>
            <w:ind w:left="1620" w:hanging="360"/>
            <w:jc w:val="both"/>
          </w:pPr>
        </w:pPrChange>
      </w:pPr>
    </w:p>
    <w:p w:rsidR="002B4276" w:rsidDel="00DE4562" w:rsidRDefault="002B4276">
      <w:pPr>
        <w:pStyle w:val="ListParagraph"/>
        <w:ind w:left="0"/>
        <w:jc w:val="both"/>
        <w:rPr>
          <w:del w:id="1394" w:author="Maja Zaloznik" w:date="2016-11-14T11:58:00Z"/>
        </w:rPr>
      </w:pPr>
    </w:p>
    <w:p w:rsidR="00DE4562" w:rsidDel="00DE4562" w:rsidRDefault="00DE4562" w:rsidP="00DE4562">
      <w:pPr>
        <w:jc w:val="both"/>
        <w:rPr>
          <w:del w:id="1395" w:author="Maja Zaloznik" w:date="2016-11-14T11:58:00Z"/>
          <w:moveTo w:id="1396" w:author="Maja Zaloznik" w:date="2016-11-14T11:57:00Z"/>
        </w:rPr>
      </w:pPr>
      <w:moveToRangeStart w:id="1397" w:author="Maja Zaloznik" w:date="2016-11-14T11:57:00Z" w:name="move466887978"/>
      <w:moveTo w:id="1398" w:author="Maja Zaloznik" w:date="2016-11-14T11:57:00Z">
        <w:del w:id="1399" w:author="Maja Zaloznik" w:date="2016-11-14T11:58:00Z">
          <w:r w:rsidDel="00DE4562">
            <w:delText xml:space="preserve">We want to ask about your expectations of children or grandchildren who are school age or younger. </w:delText>
          </w:r>
        </w:del>
      </w:moveTo>
    </w:p>
    <w:p w:rsidR="00DE4562" w:rsidRDefault="00DE4562">
      <w:pPr>
        <w:pStyle w:val="ListParagraph"/>
        <w:numPr>
          <w:ilvl w:val="0"/>
          <w:numId w:val="1"/>
        </w:numPr>
        <w:jc w:val="both"/>
        <w:rPr>
          <w:moveTo w:id="1400" w:author="Maja Zaloznik" w:date="2016-11-14T11:57:00Z"/>
        </w:rPr>
        <w:pPrChange w:id="1401" w:author="Maja Zaloznik" w:date="2016-11-14T12:00:00Z">
          <w:pPr>
            <w:pStyle w:val="ListParagraph"/>
            <w:numPr>
              <w:numId w:val="52"/>
            </w:numPr>
            <w:tabs>
              <w:tab w:val="num" w:pos="900"/>
            </w:tabs>
            <w:ind w:left="900" w:hanging="360"/>
            <w:jc w:val="both"/>
          </w:pPr>
        </w:pPrChange>
      </w:pPr>
      <w:moveTo w:id="1402" w:author="Maja Zaloznik" w:date="2016-11-14T11:57:00Z">
        <w:r>
          <w:t>Do you think that your young children will leave the village when they are old enough to start working?</w:t>
        </w:r>
      </w:moveTo>
    </w:p>
    <w:p w:rsidR="00DE4562" w:rsidRDefault="00DE4562" w:rsidP="00DE4562">
      <w:pPr>
        <w:jc w:val="both"/>
        <w:rPr>
          <w:moveTo w:id="1403" w:author="Maja Zaloznik" w:date="2016-11-14T11:57:00Z"/>
        </w:rPr>
      </w:pPr>
      <w:moveTo w:id="1404" w:author="Maja Zaloznik" w:date="2016-11-14T11:57:00Z">
        <w:r>
          <w:t>a) Yes</w:t>
        </w:r>
      </w:moveTo>
    </w:p>
    <w:p w:rsidR="00DE4562" w:rsidRDefault="00DE4562" w:rsidP="00DE4562">
      <w:pPr>
        <w:jc w:val="both"/>
        <w:rPr>
          <w:moveTo w:id="1405" w:author="Maja Zaloznik" w:date="2016-11-14T11:57:00Z"/>
        </w:rPr>
      </w:pPr>
      <w:moveTo w:id="1406" w:author="Maja Zaloznik" w:date="2016-11-14T11:57:00Z">
        <w:r>
          <w:t>b) No</w:t>
        </w:r>
      </w:moveTo>
    </w:p>
    <w:p w:rsidR="00DE4562" w:rsidRDefault="00DE4562" w:rsidP="00DE4562">
      <w:pPr>
        <w:jc w:val="both"/>
        <w:rPr>
          <w:moveTo w:id="1407" w:author="Maja Zaloznik" w:date="2016-11-14T11:57:00Z"/>
        </w:rPr>
      </w:pPr>
      <w:moveTo w:id="1408" w:author="Maja Zaloznik" w:date="2016-11-14T11:57:00Z">
        <w:r>
          <w:t>c) Don’t know</w:t>
        </w:r>
      </w:moveTo>
    </w:p>
    <w:p w:rsidR="00DE4562" w:rsidRDefault="00DE4562" w:rsidP="00DE4562">
      <w:pPr>
        <w:jc w:val="both"/>
        <w:rPr>
          <w:moveTo w:id="1409" w:author="Maja Zaloznik" w:date="2016-11-14T11:57:00Z"/>
        </w:rPr>
      </w:pPr>
      <w:moveTo w:id="1410" w:author="Maja Zaloznik" w:date="2016-11-14T11:57:00Z">
        <w:r>
          <w:t xml:space="preserve">d) </w:t>
        </w:r>
        <w:proofErr w:type="gramStart"/>
        <w:r>
          <w:t>not</w:t>
        </w:r>
        <w:proofErr w:type="gramEnd"/>
        <w:r>
          <w:t xml:space="preserve"> applicable </w:t>
        </w:r>
      </w:moveTo>
    </w:p>
    <w:p w:rsidR="00DE4562" w:rsidRDefault="00DE4562" w:rsidP="00DE4562">
      <w:pPr>
        <w:jc w:val="both"/>
        <w:rPr>
          <w:moveTo w:id="1411" w:author="Maja Zaloznik" w:date="2016-11-14T11:57:00Z"/>
        </w:rPr>
      </w:pPr>
    </w:p>
    <w:p w:rsidR="00DE4562" w:rsidRDefault="00DE4562">
      <w:pPr>
        <w:pStyle w:val="ListParagraph"/>
        <w:numPr>
          <w:ilvl w:val="0"/>
          <w:numId w:val="1"/>
        </w:numPr>
        <w:jc w:val="both"/>
        <w:rPr>
          <w:moveTo w:id="1412" w:author="Maja Zaloznik" w:date="2016-11-14T11:57:00Z"/>
        </w:rPr>
        <w:pPrChange w:id="1413" w:author="Maja Zaloznik" w:date="2016-11-14T11:58:00Z">
          <w:pPr>
            <w:pStyle w:val="ListParagraph"/>
            <w:numPr>
              <w:numId w:val="52"/>
            </w:numPr>
            <w:tabs>
              <w:tab w:val="num" w:pos="900"/>
            </w:tabs>
            <w:ind w:left="900" w:hanging="360"/>
            <w:jc w:val="both"/>
          </w:pPr>
        </w:pPrChange>
      </w:pPr>
      <w:moveTo w:id="1414" w:author="Maja Zaloznik" w:date="2016-11-14T11:57:00Z">
        <w:r>
          <w:t>Would you encourage them to leave the village when they are old enough to start working?</w:t>
        </w:r>
      </w:moveTo>
    </w:p>
    <w:p w:rsidR="00DE4562" w:rsidRDefault="00DE4562" w:rsidP="00DE4562">
      <w:pPr>
        <w:jc w:val="both"/>
        <w:rPr>
          <w:moveTo w:id="1415" w:author="Maja Zaloznik" w:date="2016-11-14T11:57:00Z"/>
        </w:rPr>
      </w:pPr>
      <w:moveTo w:id="1416" w:author="Maja Zaloznik" w:date="2016-11-14T11:57:00Z">
        <w:r>
          <w:t>a) Yes</w:t>
        </w:r>
      </w:moveTo>
    </w:p>
    <w:p w:rsidR="00DE4562" w:rsidRDefault="00DE4562" w:rsidP="00DE4562">
      <w:pPr>
        <w:jc w:val="both"/>
        <w:rPr>
          <w:moveTo w:id="1417" w:author="Maja Zaloznik" w:date="2016-11-14T11:57:00Z"/>
        </w:rPr>
      </w:pPr>
      <w:moveTo w:id="1418" w:author="Maja Zaloznik" w:date="2016-11-14T11:57:00Z">
        <w:r>
          <w:t>b) No</w:t>
        </w:r>
      </w:moveTo>
    </w:p>
    <w:p w:rsidR="00DE4562" w:rsidRDefault="00DE4562" w:rsidP="00DE4562">
      <w:pPr>
        <w:jc w:val="both"/>
        <w:rPr>
          <w:moveTo w:id="1419" w:author="Maja Zaloznik" w:date="2016-11-14T11:57:00Z"/>
        </w:rPr>
      </w:pPr>
      <w:moveTo w:id="1420" w:author="Maja Zaloznik" w:date="2016-11-14T11:57:00Z">
        <w:r>
          <w:t>c) Don’t know</w:t>
        </w:r>
      </w:moveTo>
    </w:p>
    <w:p w:rsidR="00DE4562" w:rsidRDefault="00DE4562" w:rsidP="00DE4562">
      <w:pPr>
        <w:jc w:val="both"/>
        <w:rPr>
          <w:moveTo w:id="1421" w:author="Maja Zaloznik" w:date="2016-11-14T11:57:00Z"/>
        </w:rPr>
      </w:pPr>
      <w:moveTo w:id="1422" w:author="Maja Zaloznik" w:date="2016-11-14T11:57:00Z">
        <w:r>
          <w:t xml:space="preserve">d) </w:t>
        </w:r>
        <w:proofErr w:type="gramStart"/>
        <w:r>
          <w:t>not</w:t>
        </w:r>
        <w:proofErr w:type="gramEnd"/>
        <w:r>
          <w:t xml:space="preserve"> applicable </w:t>
        </w:r>
      </w:moveTo>
    </w:p>
    <w:p w:rsidR="00DE4562" w:rsidRDefault="00DE4562" w:rsidP="00DE4562">
      <w:pPr>
        <w:jc w:val="both"/>
        <w:rPr>
          <w:moveTo w:id="1423" w:author="Maja Zaloznik" w:date="2016-11-14T11:57:00Z"/>
        </w:rPr>
      </w:pPr>
    </w:p>
    <w:p w:rsidR="00DE4562" w:rsidRDefault="00DE4562">
      <w:pPr>
        <w:pStyle w:val="ListParagraph"/>
        <w:numPr>
          <w:ilvl w:val="0"/>
          <w:numId w:val="1"/>
        </w:numPr>
        <w:jc w:val="both"/>
        <w:rPr>
          <w:moveTo w:id="1424" w:author="Maja Zaloznik" w:date="2016-11-14T11:57:00Z"/>
        </w:rPr>
        <w:pPrChange w:id="1425" w:author="Maja Zaloznik" w:date="2016-11-14T11:58:00Z">
          <w:pPr>
            <w:pStyle w:val="ListParagraph"/>
            <w:numPr>
              <w:numId w:val="52"/>
            </w:numPr>
            <w:tabs>
              <w:tab w:val="num" w:pos="900"/>
            </w:tabs>
            <w:ind w:left="900" w:hanging="360"/>
            <w:jc w:val="both"/>
          </w:pPr>
        </w:pPrChange>
      </w:pPr>
      <w:moveTo w:id="1426" w:author="Maja Zaloznik" w:date="2016-11-14T11:57:00Z">
        <w:r>
          <w:t>Do you think that your young grandchildren will leave the village when they are old enough to look for work?</w:t>
        </w:r>
      </w:moveTo>
    </w:p>
    <w:p w:rsidR="00DE4562" w:rsidRDefault="00DE4562" w:rsidP="00DE4562">
      <w:pPr>
        <w:jc w:val="both"/>
        <w:rPr>
          <w:moveTo w:id="1427" w:author="Maja Zaloznik" w:date="2016-11-14T11:57:00Z"/>
        </w:rPr>
      </w:pPr>
      <w:moveTo w:id="1428" w:author="Maja Zaloznik" w:date="2016-11-14T11:57:00Z">
        <w:r>
          <w:t>a) Yes</w:t>
        </w:r>
      </w:moveTo>
    </w:p>
    <w:p w:rsidR="00DE4562" w:rsidRDefault="00DE4562" w:rsidP="00DE4562">
      <w:pPr>
        <w:jc w:val="both"/>
        <w:rPr>
          <w:moveTo w:id="1429" w:author="Maja Zaloznik" w:date="2016-11-14T11:57:00Z"/>
        </w:rPr>
      </w:pPr>
      <w:moveTo w:id="1430" w:author="Maja Zaloznik" w:date="2016-11-14T11:57:00Z">
        <w:r>
          <w:t>b) No</w:t>
        </w:r>
      </w:moveTo>
    </w:p>
    <w:p w:rsidR="00DE4562" w:rsidRDefault="00DE4562" w:rsidP="00DE4562">
      <w:pPr>
        <w:jc w:val="both"/>
        <w:rPr>
          <w:moveTo w:id="1431" w:author="Maja Zaloznik" w:date="2016-11-14T11:57:00Z"/>
        </w:rPr>
      </w:pPr>
      <w:moveTo w:id="1432" w:author="Maja Zaloznik" w:date="2016-11-14T11:57:00Z">
        <w:r>
          <w:t>c) Don’t know</w:t>
        </w:r>
      </w:moveTo>
    </w:p>
    <w:p w:rsidR="00DE4562" w:rsidRDefault="00DE4562" w:rsidP="00DE4562">
      <w:pPr>
        <w:jc w:val="both"/>
        <w:rPr>
          <w:moveTo w:id="1433" w:author="Maja Zaloznik" w:date="2016-11-14T11:57:00Z"/>
        </w:rPr>
      </w:pPr>
      <w:moveTo w:id="1434" w:author="Maja Zaloznik" w:date="2016-11-14T11:57:00Z">
        <w:r>
          <w:t xml:space="preserve">d) </w:t>
        </w:r>
        <w:proofErr w:type="gramStart"/>
        <w:r>
          <w:t>not</w:t>
        </w:r>
        <w:proofErr w:type="gramEnd"/>
        <w:r>
          <w:t xml:space="preserve"> applicable </w:t>
        </w:r>
      </w:moveTo>
    </w:p>
    <w:p w:rsidR="00DE4562" w:rsidRDefault="00DE4562" w:rsidP="00DE4562">
      <w:pPr>
        <w:jc w:val="both"/>
        <w:rPr>
          <w:moveTo w:id="1435" w:author="Maja Zaloznik" w:date="2016-11-14T11:57:00Z"/>
        </w:rPr>
      </w:pPr>
    </w:p>
    <w:p w:rsidR="00DE4562" w:rsidRDefault="00DE4562">
      <w:pPr>
        <w:pStyle w:val="ListParagraph"/>
        <w:numPr>
          <w:ilvl w:val="0"/>
          <w:numId w:val="1"/>
        </w:numPr>
        <w:jc w:val="both"/>
        <w:rPr>
          <w:moveTo w:id="1436" w:author="Maja Zaloznik" w:date="2016-11-14T11:57:00Z"/>
        </w:rPr>
        <w:pPrChange w:id="1437" w:author="Maja Zaloznik" w:date="2016-11-14T11:58:00Z">
          <w:pPr>
            <w:pStyle w:val="ListParagraph"/>
            <w:numPr>
              <w:numId w:val="52"/>
            </w:numPr>
            <w:tabs>
              <w:tab w:val="num" w:pos="900"/>
            </w:tabs>
            <w:ind w:left="900" w:hanging="360"/>
            <w:jc w:val="both"/>
          </w:pPr>
        </w:pPrChange>
      </w:pPr>
      <w:moveTo w:id="1438" w:author="Maja Zaloznik" w:date="2016-11-14T11:57:00Z">
        <w:r>
          <w:t>Would you encourage them to leave the village when they look for work?</w:t>
        </w:r>
      </w:moveTo>
    </w:p>
    <w:p w:rsidR="00DE4562" w:rsidRDefault="00DE4562" w:rsidP="00DE4562">
      <w:pPr>
        <w:jc w:val="both"/>
        <w:rPr>
          <w:moveTo w:id="1439" w:author="Maja Zaloznik" w:date="2016-11-14T11:57:00Z"/>
        </w:rPr>
      </w:pPr>
      <w:moveTo w:id="1440" w:author="Maja Zaloznik" w:date="2016-11-14T11:57:00Z">
        <w:r>
          <w:t>a) Yes</w:t>
        </w:r>
      </w:moveTo>
    </w:p>
    <w:p w:rsidR="00DE4562" w:rsidRDefault="00DE4562" w:rsidP="00DE4562">
      <w:pPr>
        <w:jc w:val="both"/>
        <w:rPr>
          <w:moveTo w:id="1441" w:author="Maja Zaloznik" w:date="2016-11-14T11:57:00Z"/>
        </w:rPr>
      </w:pPr>
      <w:moveTo w:id="1442" w:author="Maja Zaloznik" w:date="2016-11-14T11:57:00Z">
        <w:r>
          <w:t>b) No</w:t>
        </w:r>
      </w:moveTo>
    </w:p>
    <w:p w:rsidR="00DE4562" w:rsidRDefault="00DE4562" w:rsidP="00DE4562">
      <w:pPr>
        <w:jc w:val="both"/>
        <w:rPr>
          <w:moveTo w:id="1443" w:author="Maja Zaloznik" w:date="2016-11-14T11:57:00Z"/>
        </w:rPr>
      </w:pPr>
      <w:moveTo w:id="1444" w:author="Maja Zaloznik" w:date="2016-11-14T11:57:00Z">
        <w:r>
          <w:t>c) Don’t know</w:t>
        </w:r>
      </w:moveTo>
    </w:p>
    <w:p w:rsidR="00DE4562" w:rsidRDefault="00DE4562" w:rsidP="00DE4562">
      <w:pPr>
        <w:jc w:val="both"/>
        <w:rPr>
          <w:moveTo w:id="1445" w:author="Maja Zaloznik" w:date="2016-11-14T11:57:00Z"/>
        </w:rPr>
      </w:pPr>
      <w:moveTo w:id="1446" w:author="Maja Zaloznik" w:date="2016-11-14T11:57:00Z">
        <w:r>
          <w:t xml:space="preserve">d) </w:t>
        </w:r>
        <w:proofErr w:type="gramStart"/>
        <w:r>
          <w:t>not</w:t>
        </w:r>
        <w:proofErr w:type="gramEnd"/>
        <w:r>
          <w:t xml:space="preserve"> applicable </w:t>
        </w:r>
      </w:moveTo>
    </w:p>
    <w:moveToRangeEnd w:id="1397"/>
    <w:p w:rsidR="00340D81" w:rsidRDefault="00340D81" w:rsidP="00340D81">
      <w:pPr>
        <w:pStyle w:val="ListParagraph"/>
        <w:ind w:left="1440"/>
        <w:jc w:val="both"/>
      </w:pPr>
    </w:p>
    <w:p w:rsidR="00752A1D" w:rsidRDefault="00752A1D">
      <w:pPr>
        <w:pStyle w:val="ListParagraph"/>
        <w:ind w:left="567"/>
        <w:jc w:val="both"/>
      </w:pPr>
    </w:p>
    <w:p w:rsidR="00381EF9" w:rsidRDefault="00B226EC">
      <w:pPr>
        <w:pStyle w:val="ListParagraph"/>
        <w:numPr>
          <w:ilvl w:val="0"/>
          <w:numId w:val="1"/>
        </w:numPr>
        <w:jc w:val="both"/>
        <w:pPrChange w:id="1447" w:author="Maja Zaloznik" w:date="2016-11-14T12:00:00Z">
          <w:pPr>
            <w:pStyle w:val="ListParagraph"/>
            <w:numPr>
              <w:numId w:val="42"/>
            </w:numPr>
            <w:ind w:left="900" w:hanging="360"/>
            <w:jc w:val="both"/>
          </w:pPr>
        </w:pPrChange>
      </w:pPr>
      <w:r>
        <w:t xml:space="preserve"> We want to know if you have any plans to sell, rent out or give away any of your land before you </w:t>
      </w:r>
      <w:proofErr w:type="gramStart"/>
      <w:r>
        <w:t>die</w:t>
      </w:r>
      <w:proofErr w:type="gramEnd"/>
      <w:r>
        <w:t xml:space="preserve">.  </w:t>
      </w:r>
      <w:r w:rsidR="00381EF9">
        <w:t xml:space="preserve"> </w:t>
      </w:r>
    </w:p>
    <w:p w:rsidR="00B226EC" w:rsidRDefault="00B226EC" w:rsidP="00B226EC">
      <w:pPr>
        <w:pStyle w:val="ListParagraph"/>
        <w:ind w:left="900"/>
        <w:jc w:val="both"/>
      </w:pPr>
    </w:p>
    <w:tbl>
      <w:tblPr>
        <w:tblStyle w:val="TableGrid"/>
        <w:tblW w:w="0" w:type="auto"/>
        <w:tblInd w:w="392" w:type="dxa"/>
        <w:tblLook w:val="04A0" w:firstRow="1" w:lastRow="0" w:firstColumn="1" w:lastColumn="0" w:noHBand="0" w:noVBand="1"/>
      </w:tblPr>
      <w:tblGrid>
        <w:gridCol w:w="2155"/>
        <w:gridCol w:w="1521"/>
        <w:gridCol w:w="1710"/>
        <w:gridCol w:w="1890"/>
      </w:tblGrid>
      <w:tr w:rsidR="00B226EC" w:rsidTr="00B226EC">
        <w:trPr>
          <w:trHeight w:val="60"/>
        </w:trPr>
        <w:tc>
          <w:tcPr>
            <w:tcW w:w="2155" w:type="dxa"/>
          </w:tcPr>
          <w:p w:rsidR="00B226EC" w:rsidRDefault="00B226EC" w:rsidP="00381EF9">
            <w:pPr>
              <w:jc w:val="both"/>
            </w:pPr>
          </w:p>
        </w:tc>
        <w:tc>
          <w:tcPr>
            <w:tcW w:w="1521" w:type="dxa"/>
          </w:tcPr>
          <w:p w:rsidR="00B226EC" w:rsidRDefault="00B226EC" w:rsidP="000D4B00">
            <w:pPr>
              <w:jc w:val="both"/>
            </w:pPr>
            <w:r>
              <w:t>No</w:t>
            </w:r>
          </w:p>
        </w:tc>
        <w:tc>
          <w:tcPr>
            <w:tcW w:w="1710" w:type="dxa"/>
          </w:tcPr>
          <w:p w:rsidR="00B226EC" w:rsidRDefault="000D4B00" w:rsidP="000D4B00">
            <w:pPr>
              <w:jc w:val="both"/>
            </w:pPr>
            <w:r>
              <w:t>Yes - s</w:t>
            </w:r>
            <w:r w:rsidR="00B226EC">
              <w:t>ome</w:t>
            </w:r>
          </w:p>
        </w:tc>
        <w:tc>
          <w:tcPr>
            <w:tcW w:w="1890" w:type="dxa"/>
          </w:tcPr>
          <w:p w:rsidR="00B226EC" w:rsidRDefault="000D4B00" w:rsidP="000D4B00">
            <w:pPr>
              <w:jc w:val="both"/>
            </w:pPr>
            <w:r>
              <w:t>Yes - a</w:t>
            </w:r>
            <w:r w:rsidR="00B226EC">
              <w:t>ll</w:t>
            </w:r>
          </w:p>
        </w:tc>
      </w:tr>
      <w:tr w:rsidR="00B226EC" w:rsidTr="00B226EC">
        <w:tc>
          <w:tcPr>
            <w:tcW w:w="2155" w:type="dxa"/>
          </w:tcPr>
          <w:p w:rsidR="00B226EC" w:rsidRDefault="00B226EC" w:rsidP="00381EF9">
            <w:pPr>
              <w:jc w:val="both"/>
            </w:pPr>
            <w:r>
              <w:t>Sell</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r w:rsidR="00B226EC" w:rsidTr="00B226EC">
        <w:tc>
          <w:tcPr>
            <w:tcW w:w="2155" w:type="dxa"/>
          </w:tcPr>
          <w:p w:rsidR="00B226EC" w:rsidRDefault="00B226EC" w:rsidP="00381EF9">
            <w:pPr>
              <w:jc w:val="both"/>
            </w:pPr>
            <w:r>
              <w:t>Rent out/let</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r w:rsidR="00B226EC" w:rsidTr="00B226EC">
        <w:tc>
          <w:tcPr>
            <w:tcW w:w="2155" w:type="dxa"/>
          </w:tcPr>
          <w:p w:rsidR="00B226EC" w:rsidRDefault="00B226EC" w:rsidP="00381EF9">
            <w:pPr>
              <w:jc w:val="both"/>
            </w:pPr>
            <w:r>
              <w:t>Give away</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bl>
    <w:p w:rsidR="00381EF9" w:rsidRDefault="00381EF9" w:rsidP="00381EF9">
      <w:pPr>
        <w:jc w:val="both"/>
      </w:pPr>
    </w:p>
    <w:p w:rsidR="00B226EC" w:rsidRDefault="00B226EC">
      <w:pPr>
        <w:pStyle w:val="ListParagraph"/>
        <w:numPr>
          <w:ilvl w:val="0"/>
          <w:numId w:val="1"/>
        </w:numPr>
        <w:jc w:val="both"/>
        <w:pPrChange w:id="1448" w:author="Maja Zaloznik" w:date="2016-11-14T12:00:00Z">
          <w:pPr>
            <w:pStyle w:val="ListParagraph"/>
            <w:numPr>
              <w:numId w:val="42"/>
            </w:numPr>
            <w:ind w:left="900" w:hanging="360"/>
            <w:jc w:val="both"/>
          </w:pPr>
        </w:pPrChange>
      </w:pPr>
      <w:r>
        <w:t xml:space="preserve">  We want to know if you have any plans for your land after your death.</w:t>
      </w:r>
      <w:r w:rsidR="002E658E">
        <w:t xml:space="preserve">  Answer a) or b).</w:t>
      </w:r>
    </w:p>
    <w:p w:rsidR="00B226EC" w:rsidRDefault="00B226EC" w:rsidP="00B226EC">
      <w:pPr>
        <w:jc w:val="both"/>
      </w:pPr>
    </w:p>
    <w:p w:rsidR="00B226EC" w:rsidRDefault="00B226EC" w:rsidP="00B226EC">
      <w:pPr>
        <w:pStyle w:val="ListParagraph"/>
        <w:numPr>
          <w:ilvl w:val="1"/>
          <w:numId w:val="18"/>
        </w:numPr>
        <w:jc w:val="both"/>
      </w:pPr>
      <w:r>
        <w:t xml:space="preserve"> Leave all land to one person </w:t>
      </w:r>
    </w:p>
    <w:p w:rsidR="00B226EC" w:rsidRDefault="00B226EC" w:rsidP="00B226EC">
      <w:pPr>
        <w:pStyle w:val="ListParagraph"/>
        <w:ind w:left="1789"/>
        <w:jc w:val="both"/>
      </w:pPr>
      <w:r>
        <w:t>Yes.  Who? ___________ (give relationship)</w:t>
      </w:r>
    </w:p>
    <w:p w:rsidR="00B226EC" w:rsidRDefault="00B226EC" w:rsidP="00B226EC">
      <w:pPr>
        <w:pStyle w:val="ListParagraph"/>
        <w:ind w:left="1789"/>
        <w:jc w:val="both"/>
      </w:pPr>
      <w:r>
        <w:t>No</w:t>
      </w:r>
    </w:p>
    <w:p w:rsidR="002E658E" w:rsidRDefault="002E658E" w:rsidP="00B226EC">
      <w:pPr>
        <w:pStyle w:val="ListParagraph"/>
        <w:numPr>
          <w:ilvl w:val="1"/>
          <w:numId w:val="18"/>
        </w:numPr>
        <w:jc w:val="both"/>
      </w:pPr>
      <w:r>
        <w:t xml:space="preserve">  </w:t>
      </w:r>
      <w:r w:rsidR="00B226EC">
        <w:t xml:space="preserve">Divide land between more than one person </w:t>
      </w:r>
    </w:p>
    <w:p w:rsidR="00B226EC" w:rsidRDefault="002E658E" w:rsidP="00800F5F">
      <w:pPr>
        <w:pStyle w:val="ListParagraph"/>
        <w:ind w:left="1789"/>
        <w:jc w:val="both"/>
      </w:pPr>
      <w:r>
        <w:t xml:space="preserve">Yes.  </w:t>
      </w:r>
    </w:p>
    <w:p w:rsidR="00A85F06" w:rsidRDefault="00A85F06" w:rsidP="00A85F06">
      <w:pPr>
        <w:jc w:val="both"/>
      </w:pPr>
    </w:p>
    <w:p w:rsidR="00F6449F" w:rsidRDefault="00F6449F" w:rsidP="00A85F06">
      <w:pPr>
        <w:pStyle w:val="ListParagraph"/>
        <w:ind w:left="567"/>
        <w:jc w:val="both"/>
      </w:pPr>
    </w:p>
    <w:p w:rsidR="0024277C" w:rsidRDefault="0024277C" w:rsidP="00A85F06">
      <w:pPr>
        <w:pStyle w:val="ListParagraph"/>
        <w:ind w:left="567"/>
        <w:jc w:val="both"/>
      </w:pPr>
    </w:p>
    <w:p w:rsidR="008A6B60" w:rsidRPr="0024277C" w:rsidDel="00B71D51" w:rsidRDefault="00974AF6" w:rsidP="00671D06">
      <w:pPr>
        <w:pageBreakBefore/>
        <w:spacing w:after="200" w:line="276" w:lineRule="auto"/>
        <w:jc w:val="both"/>
        <w:rPr>
          <w:del w:id="1449" w:author="Maja Zaloznik" w:date="2016-11-14T13:46:00Z"/>
          <w:b/>
          <w:color w:val="1F497D" w:themeColor="text2"/>
          <w:sz w:val="28"/>
          <w:szCs w:val="28"/>
        </w:rPr>
      </w:pPr>
      <w:del w:id="1450" w:author="Maja Zaloznik" w:date="2016-11-14T13:46:00Z">
        <w:r w:rsidDel="00B71D51">
          <w:rPr>
            <w:b/>
            <w:color w:val="1F497D" w:themeColor="text2"/>
            <w:sz w:val="28"/>
            <w:szCs w:val="28"/>
          </w:rPr>
          <w:delText xml:space="preserve">NOTE </w:delText>
        </w:r>
        <w:r w:rsidR="0024277C" w:rsidRPr="0024277C" w:rsidDel="00B71D51">
          <w:rPr>
            <w:b/>
            <w:color w:val="1F497D" w:themeColor="text2"/>
            <w:sz w:val="28"/>
            <w:szCs w:val="28"/>
          </w:rPr>
          <w:delText xml:space="preserve">Q24 &amp; 25 are alternatives to </w:delText>
        </w:r>
        <w:r w:rsidR="008A6B60" w:rsidRPr="0024277C" w:rsidDel="00B71D51">
          <w:rPr>
            <w:b/>
            <w:color w:val="1F497D" w:themeColor="text2"/>
            <w:sz w:val="28"/>
            <w:szCs w:val="28"/>
          </w:rPr>
          <w:delText>Land Ownership History</w:delText>
        </w:r>
        <w:r w:rsidR="0024277C" w:rsidRPr="0024277C" w:rsidDel="00B71D51">
          <w:rPr>
            <w:b/>
            <w:color w:val="1F497D" w:themeColor="text2"/>
            <w:sz w:val="28"/>
            <w:szCs w:val="28"/>
          </w:rPr>
          <w:delText xml:space="preserve"> Module</w:delText>
        </w:r>
      </w:del>
    </w:p>
    <w:p w:rsidR="008A6B60" w:rsidRPr="0024277C" w:rsidDel="00B71D51" w:rsidRDefault="008A6B60">
      <w:pPr>
        <w:pStyle w:val="ListParagraph"/>
        <w:pageBreakBefore/>
        <w:numPr>
          <w:ilvl w:val="0"/>
          <w:numId w:val="40"/>
        </w:numPr>
        <w:spacing w:after="200" w:line="276" w:lineRule="auto"/>
        <w:ind w:left="0"/>
        <w:jc w:val="both"/>
        <w:rPr>
          <w:del w:id="1451" w:author="Maja Zaloznik" w:date="2016-11-14T13:46:00Z"/>
          <w:color w:val="1F497D" w:themeColor="text2"/>
        </w:rPr>
        <w:pPrChange w:id="1452" w:author="Maja Zaloznik" w:date="2016-11-14T13:46:00Z">
          <w:pPr>
            <w:pStyle w:val="ListParagraph"/>
            <w:numPr>
              <w:numId w:val="40"/>
            </w:numPr>
            <w:spacing w:after="200" w:line="276" w:lineRule="auto"/>
            <w:ind w:left="900" w:hanging="360"/>
            <w:jc w:val="both"/>
          </w:pPr>
        </w:pPrChange>
      </w:pPr>
      <w:del w:id="1453" w:author="Maja Zaloznik" w:date="2016-11-14T13:46:00Z">
        <w:r w:rsidRPr="0024277C" w:rsidDel="00B71D51">
          <w:rPr>
            <w:color w:val="1F497D" w:themeColor="text2"/>
          </w:rPr>
          <w:delText>Start by filling in the first row on current land ownership status from answers 9. and 10. on farmland ownership and renting in 2016.</w:delText>
        </w:r>
      </w:del>
    </w:p>
    <w:p w:rsidR="008A6B60" w:rsidRPr="0024277C" w:rsidDel="00B71D51" w:rsidRDefault="008A6B60">
      <w:pPr>
        <w:pageBreakBefore/>
        <w:spacing w:after="200" w:line="276" w:lineRule="auto"/>
        <w:jc w:val="both"/>
        <w:rPr>
          <w:del w:id="1454" w:author="Maja Zaloznik" w:date="2016-11-14T13:46:00Z"/>
          <w:color w:val="1F497D" w:themeColor="text2"/>
        </w:rPr>
        <w:pPrChange w:id="1455" w:author="Maja Zaloznik" w:date="2016-11-14T13:46:00Z">
          <w:pPr>
            <w:spacing w:line="276" w:lineRule="auto"/>
            <w:jc w:val="both"/>
          </w:pPr>
        </w:pPrChange>
      </w:pPr>
      <w:del w:id="1456" w:author="Maja Zaloznik" w:date="2016-11-14T13:46:00Z">
        <w:r w:rsidRPr="0024277C" w:rsidDel="00B71D51">
          <w:rPr>
            <w:color w:val="1F497D" w:themeColor="text2"/>
          </w:rPr>
          <w:delText>Going backwards in time, for every change in the area owned or rented fill out the double row:</w:delText>
        </w:r>
      </w:del>
    </w:p>
    <w:p w:rsidR="008A6B60" w:rsidRPr="0024277C" w:rsidDel="00B71D51" w:rsidRDefault="008A6B60">
      <w:pPr>
        <w:pageBreakBefore/>
        <w:spacing w:after="200" w:line="276" w:lineRule="auto"/>
        <w:jc w:val="both"/>
        <w:rPr>
          <w:del w:id="1457" w:author="Maja Zaloznik" w:date="2016-11-14T13:46:00Z"/>
          <w:color w:val="1F497D" w:themeColor="text2"/>
        </w:rPr>
        <w:pPrChange w:id="1458" w:author="Maja Zaloznik" w:date="2016-11-14T13:46:00Z">
          <w:pPr>
            <w:spacing w:line="276" w:lineRule="auto"/>
            <w:jc w:val="both"/>
          </w:pPr>
        </w:pPrChange>
      </w:pPr>
      <w:del w:id="1459" w:author="Maja Zaloznik" w:date="2016-11-14T13:46:00Z">
        <w:r w:rsidRPr="0024277C" w:rsidDel="00B71D51">
          <w:rPr>
            <w:color w:val="1F497D" w:themeColor="text2"/>
          </w:rPr>
          <w:delText>- which year did the change occur</w:delText>
        </w:r>
      </w:del>
    </w:p>
    <w:p w:rsidR="008A6B60" w:rsidRPr="0024277C" w:rsidDel="00B71D51" w:rsidRDefault="008A6B60">
      <w:pPr>
        <w:pageBreakBefore/>
        <w:spacing w:after="200" w:line="276" w:lineRule="auto"/>
        <w:jc w:val="both"/>
        <w:rPr>
          <w:del w:id="1460" w:author="Maja Zaloznik" w:date="2016-11-14T13:46:00Z"/>
          <w:color w:val="1F497D" w:themeColor="text2"/>
        </w:rPr>
        <w:pPrChange w:id="1461" w:author="Maja Zaloznik" w:date="2016-11-14T13:46:00Z">
          <w:pPr>
            <w:spacing w:line="276" w:lineRule="auto"/>
            <w:jc w:val="both"/>
          </w:pPr>
        </w:pPrChange>
      </w:pPr>
      <w:del w:id="1462" w:author="Maja Zaloznik" w:date="2016-11-14T13:46:00Z">
        <w:r w:rsidRPr="0024277C" w:rsidDel="00B71D51">
          <w:rPr>
            <w:color w:val="1F497D" w:themeColor="text2"/>
          </w:rPr>
          <w:delText>- what type of change was it</w:delText>
        </w:r>
      </w:del>
    </w:p>
    <w:p w:rsidR="008A6B60" w:rsidRPr="0024277C" w:rsidDel="00B71D51" w:rsidRDefault="008A6B60">
      <w:pPr>
        <w:pageBreakBefore/>
        <w:spacing w:after="200" w:line="276" w:lineRule="auto"/>
        <w:jc w:val="both"/>
        <w:rPr>
          <w:del w:id="1463" w:author="Maja Zaloznik" w:date="2016-11-14T13:46:00Z"/>
          <w:color w:val="1F497D" w:themeColor="text2"/>
        </w:rPr>
        <w:pPrChange w:id="1464" w:author="Maja Zaloznik" w:date="2016-11-14T13:46:00Z">
          <w:pPr>
            <w:spacing w:line="276" w:lineRule="auto"/>
            <w:jc w:val="both"/>
          </w:pPr>
        </w:pPrChange>
      </w:pPr>
      <w:del w:id="1465" w:author="Maja Zaloznik" w:date="2016-11-14T13:46:00Z">
        <w:r w:rsidRPr="0024277C" w:rsidDel="00B71D51">
          <w:rPr>
            <w:color w:val="1F497D" w:themeColor="text2"/>
          </w:rPr>
          <w:delText>- what area of land was affected</w:delText>
        </w:r>
      </w:del>
    </w:p>
    <w:p w:rsidR="008A6B60" w:rsidRPr="0024277C" w:rsidDel="00B71D51" w:rsidRDefault="008A6B60">
      <w:pPr>
        <w:pageBreakBefore/>
        <w:spacing w:after="200" w:line="276" w:lineRule="auto"/>
        <w:jc w:val="both"/>
        <w:rPr>
          <w:del w:id="1466" w:author="Maja Zaloznik" w:date="2016-11-14T13:46:00Z"/>
          <w:color w:val="1F497D" w:themeColor="text2"/>
        </w:rPr>
        <w:pPrChange w:id="1467" w:author="Maja Zaloznik" w:date="2016-11-14T13:46:00Z">
          <w:pPr>
            <w:spacing w:line="276" w:lineRule="auto"/>
            <w:jc w:val="both"/>
          </w:pPr>
        </w:pPrChange>
      </w:pPr>
      <w:del w:id="1468" w:author="Maja Zaloznik" w:date="2016-11-14T13:46:00Z">
        <w:r w:rsidRPr="0024277C" w:rsidDel="00B71D51">
          <w:rPr>
            <w:color w:val="1F497D" w:themeColor="text2"/>
          </w:rPr>
          <w:delText>- what was the reason for the change</w:delText>
        </w:r>
      </w:del>
    </w:p>
    <w:p w:rsidR="008A6B60" w:rsidRPr="0024277C" w:rsidDel="00B71D51" w:rsidRDefault="008A6B60">
      <w:pPr>
        <w:pageBreakBefore/>
        <w:spacing w:after="200" w:line="276" w:lineRule="auto"/>
        <w:jc w:val="both"/>
        <w:rPr>
          <w:del w:id="1469" w:author="Maja Zaloznik" w:date="2016-11-14T13:46:00Z"/>
          <w:color w:val="1F497D" w:themeColor="text2"/>
        </w:rPr>
        <w:pPrChange w:id="1470" w:author="Maja Zaloznik" w:date="2016-11-14T13:46:00Z">
          <w:pPr>
            <w:spacing w:line="276" w:lineRule="auto"/>
            <w:jc w:val="both"/>
          </w:pPr>
        </w:pPrChange>
      </w:pPr>
      <w:del w:id="1471" w:author="Maja Zaloznik" w:date="2016-11-14T13:46:00Z">
        <w:r w:rsidRPr="0024277C" w:rsidDel="00B71D51">
          <w:rPr>
            <w:color w:val="1F497D" w:themeColor="text2"/>
          </w:rPr>
          <w:delText xml:space="preserve">Then calculate the last two columns to get the farmland status for that year. </w:delText>
        </w:r>
      </w:del>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700"/>
        <w:gridCol w:w="1836"/>
        <w:gridCol w:w="1606"/>
        <w:gridCol w:w="1609"/>
      </w:tblGrid>
      <w:tr w:rsidR="008A6B60" w:rsidRPr="0024277C" w:rsidDel="00B71D51" w:rsidTr="008A6B60">
        <w:trPr>
          <w:del w:id="1472" w:author="Maja Zaloznik" w:date="2016-11-14T13:46:00Z"/>
        </w:trPr>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473" w:author="Maja Zaloznik" w:date="2016-11-14T13:46:00Z"/>
                <w:color w:val="1F497D" w:themeColor="text2"/>
              </w:rPr>
              <w:pPrChange w:id="1474" w:author="Maja Zaloznik" w:date="2016-11-14T13:46:00Z">
                <w:pPr>
                  <w:pStyle w:val="TableContents"/>
                  <w:jc w:val="both"/>
                </w:pPr>
              </w:pPrChange>
            </w:pPr>
            <w:del w:id="1475" w:author="Maja Zaloznik" w:date="2016-11-14T13:46:00Z">
              <w:r w:rsidRPr="0024277C" w:rsidDel="00B71D51">
                <w:rPr>
                  <w:color w:val="1F497D" w:themeColor="text2"/>
                </w:rPr>
                <w:delText>Year</w:delText>
              </w:r>
            </w:del>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476" w:author="Maja Zaloznik" w:date="2016-11-14T13:46:00Z"/>
                <w:color w:val="1F497D" w:themeColor="text2"/>
              </w:rPr>
              <w:pPrChange w:id="1477" w:author="Maja Zaloznik" w:date="2016-11-14T13:46:00Z">
                <w:pPr>
                  <w:pStyle w:val="TableContents"/>
                  <w:jc w:val="both"/>
                </w:pPr>
              </w:pPrChange>
            </w:pPr>
          </w:p>
          <w:p w:rsidR="008A6B60" w:rsidRPr="0024277C" w:rsidDel="00B71D51" w:rsidRDefault="008A6B60">
            <w:pPr>
              <w:pStyle w:val="TableContents"/>
              <w:pageBreakBefore/>
              <w:spacing w:after="200" w:line="276" w:lineRule="auto"/>
              <w:jc w:val="both"/>
              <w:rPr>
                <w:del w:id="1478" w:author="Maja Zaloznik" w:date="2016-11-14T13:46:00Z"/>
                <w:color w:val="1F497D" w:themeColor="text2"/>
              </w:rPr>
              <w:pPrChange w:id="1479" w:author="Maja Zaloznik" w:date="2016-11-14T13:46:00Z">
                <w:pPr>
                  <w:pStyle w:val="TableContents"/>
                  <w:jc w:val="both"/>
                </w:pPr>
              </w:pPrChange>
            </w:pPr>
            <w:del w:id="1480" w:author="Maja Zaloznik" w:date="2016-11-14T13:46:00Z">
              <w:r w:rsidRPr="0024277C" w:rsidDel="00B71D51">
                <w:rPr>
                  <w:color w:val="1F497D" w:themeColor="text2"/>
                </w:rPr>
                <w:delText xml:space="preserve">Change </w:delText>
              </w:r>
            </w:del>
          </w:p>
          <w:p w:rsidR="008A6B60" w:rsidRPr="0024277C" w:rsidDel="00B71D51" w:rsidRDefault="008A6B60">
            <w:pPr>
              <w:pStyle w:val="TableContents"/>
              <w:pageBreakBefore/>
              <w:spacing w:after="200" w:line="276" w:lineRule="auto"/>
              <w:jc w:val="both"/>
              <w:rPr>
                <w:del w:id="1481" w:author="Maja Zaloznik" w:date="2016-11-14T13:46:00Z"/>
                <w:color w:val="1F497D" w:themeColor="text2"/>
              </w:rPr>
              <w:pPrChange w:id="1482" w:author="Maja Zaloznik" w:date="2016-11-14T13:46:00Z">
                <w:pPr>
                  <w:pStyle w:val="TableContents"/>
                  <w:jc w:val="both"/>
                </w:pPr>
              </w:pPrChange>
            </w:pPr>
            <w:del w:id="1483" w:author="Maja Zaloznik" w:date="2016-11-14T13:46:00Z">
              <w:r w:rsidRPr="0024277C" w:rsidDel="00B71D51">
                <w:rPr>
                  <w:color w:val="1F497D" w:themeColor="text2"/>
                </w:rPr>
                <w:delText>a) buy</w:delText>
              </w:r>
            </w:del>
          </w:p>
          <w:p w:rsidR="008A6B60" w:rsidRPr="0024277C" w:rsidDel="00B71D51" w:rsidRDefault="008A6B60">
            <w:pPr>
              <w:pStyle w:val="TableContents"/>
              <w:pageBreakBefore/>
              <w:spacing w:after="200" w:line="276" w:lineRule="auto"/>
              <w:jc w:val="both"/>
              <w:rPr>
                <w:del w:id="1484" w:author="Maja Zaloznik" w:date="2016-11-14T13:46:00Z"/>
                <w:color w:val="1F497D" w:themeColor="text2"/>
              </w:rPr>
              <w:pPrChange w:id="1485" w:author="Maja Zaloznik" w:date="2016-11-14T13:46:00Z">
                <w:pPr>
                  <w:pStyle w:val="TableContents"/>
                  <w:jc w:val="both"/>
                </w:pPr>
              </w:pPrChange>
            </w:pPr>
            <w:del w:id="1486" w:author="Maja Zaloznik" w:date="2016-11-14T13:46:00Z">
              <w:r w:rsidRPr="0024277C" w:rsidDel="00B71D51">
                <w:rPr>
                  <w:color w:val="1F497D" w:themeColor="text2"/>
                </w:rPr>
                <w:delText>b) sell</w:delText>
              </w:r>
            </w:del>
          </w:p>
          <w:p w:rsidR="008A6B60" w:rsidRPr="0024277C" w:rsidDel="00B71D51" w:rsidRDefault="008A6B60">
            <w:pPr>
              <w:pStyle w:val="TableContents"/>
              <w:pageBreakBefore/>
              <w:spacing w:after="200" w:line="276" w:lineRule="auto"/>
              <w:jc w:val="both"/>
              <w:rPr>
                <w:del w:id="1487" w:author="Maja Zaloznik" w:date="2016-11-14T13:46:00Z"/>
                <w:color w:val="1F497D" w:themeColor="text2"/>
              </w:rPr>
              <w:pPrChange w:id="1488" w:author="Maja Zaloznik" w:date="2016-11-14T13:46:00Z">
                <w:pPr>
                  <w:pStyle w:val="TableContents"/>
                  <w:jc w:val="both"/>
                </w:pPr>
              </w:pPrChange>
            </w:pPr>
            <w:del w:id="1489" w:author="Maja Zaloznik" w:date="2016-11-14T13:46:00Z">
              <w:r w:rsidRPr="0024277C" w:rsidDel="00B71D51">
                <w:rPr>
                  <w:color w:val="1F497D" w:themeColor="text2"/>
                </w:rPr>
                <w:delText>c) rent</w:delText>
              </w:r>
            </w:del>
          </w:p>
          <w:p w:rsidR="008A6B60" w:rsidRPr="0024277C" w:rsidDel="00B71D51" w:rsidRDefault="008A6B60">
            <w:pPr>
              <w:pStyle w:val="TableContents"/>
              <w:pageBreakBefore/>
              <w:spacing w:after="200" w:line="276" w:lineRule="auto"/>
              <w:jc w:val="both"/>
              <w:rPr>
                <w:del w:id="1490" w:author="Maja Zaloznik" w:date="2016-11-14T13:46:00Z"/>
                <w:color w:val="1F497D" w:themeColor="text2"/>
              </w:rPr>
              <w:pPrChange w:id="1491" w:author="Maja Zaloznik" w:date="2016-11-14T13:46:00Z">
                <w:pPr>
                  <w:pStyle w:val="TableContents"/>
                  <w:jc w:val="both"/>
                </w:pPr>
              </w:pPrChange>
            </w:pPr>
            <w:del w:id="1492" w:author="Maja Zaloznik" w:date="2016-11-14T13:46:00Z">
              <w:r w:rsidRPr="0024277C" w:rsidDel="00B71D51">
                <w:rPr>
                  <w:color w:val="1F497D" w:themeColor="text2"/>
                </w:rPr>
                <w:delText>d) rent out</w:delText>
              </w:r>
            </w:del>
          </w:p>
          <w:p w:rsidR="008A6B60" w:rsidRPr="0024277C" w:rsidDel="00B71D51" w:rsidRDefault="008A6B60">
            <w:pPr>
              <w:pStyle w:val="TableContents"/>
              <w:pageBreakBefore/>
              <w:spacing w:after="200" w:line="276" w:lineRule="auto"/>
              <w:jc w:val="both"/>
              <w:rPr>
                <w:del w:id="1493" w:author="Maja Zaloznik" w:date="2016-11-14T13:46:00Z"/>
                <w:color w:val="1F497D" w:themeColor="text2"/>
              </w:rPr>
              <w:pPrChange w:id="1494" w:author="Maja Zaloznik" w:date="2016-11-14T13:46:00Z">
                <w:pPr>
                  <w:pStyle w:val="TableContents"/>
                  <w:jc w:val="both"/>
                </w:pPr>
              </w:pPrChange>
            </w:pPr>
            <w:del w:id="1495" w:author="Maja Zaloznik" w:date="2016-11-14T13:46:00Z">
              <w:r w:rsidRPr="0024277C" w:rsidDel="00B71D51">
                <w:rPr>
                  <w:color w:val="1F497D" w:themeColor="text2"/>
                </w:rPr>
                <w:delText>e) inherit</w:delText>
              </w:r>
            </w:del>
          </w:p>
        </w:tc>
        <w:tc>
          <w:tcPr>
            <w:tcW w:w="1700"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496" w:author="Maja Zaloznik" w:date="2016-11-14T13:46:00Z"/>
                <w:color w:val="1F497D" w:themeColor="text2"/>
              </w:rPr>
              <w:pPrChange w:id="1497" w:author="Maja Zaloznik" w:date="2016-11-14T13:46:00Z">
                <w:pPr>
                  <w:pStyle w:val="TableContents"/>
                  <w:jc w:val="both"/>
                </w:pPr>
              </w:pPrChange>
            </w:pPr>
            <w:del w:id="1498" w:author="Maja Zaloznik" w:date="2016-11-14T13:46:00Z">
              <w:r w:rsidRPr="0024277C" w:rsidDel="00B71D51">
                <w:rPr>
                  <w:color w:val="1F497D" w:themeColor="text2"/>
                </w:rPr>
                <w:delText>Area + / -</w:delText>
              </w:r>
            </w:del>
          </w:p>
          <w:p w:rsidR="008A6B60" w:rsidRPr="0024277C" w:rsidDel="00B71D51" w:rsidRDefault="008A6B60">
            <w:pPr>
              <w:pStyle w:val="TableContents"/>
              <w:pageBreakBefore/>
              <w:spacing w:after="200" w:line="276" w:lineRule="auto"/>
              <w:jc w:val="both"/>
              <w:rPr>
                <w:del w:id="1499" w:author="Maja Zaloznik" w:date="2016-11-14T13:46:00Z"/>
                <w:color w:val="1F497D" w:themeColor="text2"/>
              </w:rPr>
              <w:pPrChange w:id="1500" w:author="Maja Zaloznik" w:date="2016-11-14T13:46:00Z">
                <w:pPr>
                  <w:pStyle w:val="TableContents"/>
                  <w:jc w:val="both"/>
                </w:pPr>
              </w:pPrChange>
            </w:pPr>
          </w:p>
        </w:tc>
        <w:tc>
          <w:tcPr>
            <w:tcW w:w="183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01" w:author="Maja Zaloznik" w:date="2016-11-14T13:46:00Z"/>
                <w:color w:val="1F497D" w:themeColor="text2"/>
              </w:rPr>
              <w:pPrChange w:id="1502" w:author="Maja Zaloznik" w:date="2016-11-14T13:46:00Z">
                <w:pPr>
                  <w:pStyle w:val="TableContents"/>
                  <w:jc w:val="both"/>
                </w:pPr>
              </w:pPrChange>
            </w:pPr>
            <w:del w:id="1503" w:author="Maja Zaloznik" w:date="2016-11-14T13:46:00Z">
              <w:r w:rsidRPr="0024277C" w:rsidDel="00B71D51">
                <w:rPr>
                  <w:color w:val="1F497D" w:themeColor="text2"/>
                </w:rPr>
                <w:delText>Reason</w:delText>
              </w:r>
            </w:del>
          </w:p>
        </w:tc>
        <w:tc>
          <w:tcPr>
            <w:tcW w:w="160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04" w:author="Maja Zaloznik" w:date="2016-11-14T13:46:00Z"/>
                <w:color w:val="1F497D" w:themeColor="text2"/>
              </w:rPr>
              <w:pPrChange w:id="1505" w:author="Maja Zaloznik" w:date="2016-11-14T13:46:00Z">
                <w:pPr>
                  <w:pStyle w:val="TableContents"/>
                  <w:jc w:val="both"/>
                </w:pPr>
              </w:pPrChange>
            </w:pPr>
            <w:del w:id="1506" w:author="Maja Zaloznik" w:date="2016-11-14T13:46:00Z">
              <w:r w:rsidRPr="0024277C" w:rsidDel="00B71D51">
                <w:rPr>
                  <w:color w:val="1F497D" w:themeColor="text2"/>
                </w:rPr>
                <w:delText>Owned area</w:delText>
              </w:r>
            </w:del>
          </w:p>
        </w:tc>
        <w:tc>
          <w:tcPr>
            <w:tcW w:w="160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07" w:author="Maja Zaloznik" w:date="2016-11-14T13:46:00Z"/>
                <w:color w:val="1F497D" w:themeColor="text2"/>
              </w:rPr>
              <w:pPrChange w:id="1508" w:author="Maja Zaloznik" w:date="2016-11-14T13:46:00Z">
                <w:pPr>
                  <w:pStyle w:val="TableContents"/>
                  <w:jc w:val="both"/>
                </w:pPr>
              </w:pPrChange>
            </w:pPr>
            <w:del w:id="1509" w:author="Maja Zaloznik" w:date="2016-11-14T13:46:00Z">
              <w:r w:rsidRPr="0024277C" w:rsidDel="00B71D51">
                <w:rPr>
                  <w:color w:val="1F497D" w:themeColor="text2"/>
                </w:rPr>
                <w:delText>Rented area</w:delText>
              </w:r>
            </w:del>
          </w:p>
          <w:p w:rsidR="008A6B60" w:rsidRPr="0024277C" w:rsidDel="00B71D51" w:rsidRDefault="008A6B60">
            <w:pPr>
              <w:pStyle w:val="TableContents"/>
              <w:pageBreakBefore/>
              <w:spacing w:after="200" w:line="276" w:lineRule="auto"/>
              <w:jc w:val="both"/>
              <w:rPr>
                <w:del w:id="1510" w:author="Maja Zaloznik" w:date="2016-11-14T13:46:00Z"/>
                <w:color w:val="1F497D" w:themeColor="text2"/>
              </w:rPr>
              <w:pPrChange w:id="1511" w:author="Maja Zaloznik" w:date="2016-11-14T13:46:00Z">
                <w:pPr>
                  <w:pStyle w:val="TableContents"/>
                  <w:jc w:val="both"/>
                </w:pPr>
              </w:pPrChange>
            </w:pPr>
          </w:p>
        </w:tc>
      </w:tr>
      <w:tr w:rsidR="008A6B60" w:rsidRPr="0024277C" w:rsidDel="00B71D51" w:rsidTr="008A6B60">
        <w:trPr>
          <w:del w:id="1512" w:author="Maja Zaloznik" w:date="2016-11-14T13:46:00Z"/>
        </w:trPr>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13" w:author="Maja Zaloznik" w:date="2016-11-14T13:46:00Z"/>
                <w:color w:val="1F497D" w:themeColor="text2"/>
              </w:rPr>
              <w:pPrChange w:id="1514" w:author="Maja Zaloznik" w:date="2016-11-14T13:46:00Z">
                <w:pPr>
                  <w:pStyle w:val="TableContents"/>
                  <w:jc w:val="both"/>
                </w:pPr>
              </w:pPrChange>
            </w:pPr>
            <w:del w:id="1515" w:author="Maja Zaloznik" w:date="2016-11-14T13:46:00Z">
              <w:r w:rsidRPr="0024277C" w:rsidDel="00B71D51">
                <w:rPr>
                  <w:color w:val="1F497D" w:themeColor="text2"/>
                </w:rPr>
                <w:delText>2016</w:delText>
              </w:r>
            </w:del>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16" w:author="Maja Zaloznik" w:date="2016-11-14T13:46:00Z"/>
                <w:color w:val="1F497D" w:themeColor="text2"/>
              </w:rPr>
              <w:pPrChange w:id="1517" w:author="Maja Zaloznik" w:date="2016-11-14T13:46:00Z">
                <w:pPr>
                  <w:pStyle w:val="TableContents"/>
                  <w:jc w:val="both"/>
                </w:pPr>
              </w:pPrChange>
            </w:pPr>
            <w:del w:id="1518"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19" w:author="Maja Zaloznik" w:date="2016-11-14T13:46:00Z"/>
                <w:color w:val="1F497D" w:themeColor="text2"/>
              </w:rPr>
              <w:pPrChange w:id="1520" w:author="Maja Zaloznik" w:date="2016-11-14T13:46:00Z">
                <w:pPr>
                  <w:pStyle w:val="TableContents"/>
                  <w:jc w:val="both"/>
                </w:pPr>
              </w:pPrChange>
            </w:pPr>
            <w:del w:id="1521"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22" w:author="Maja Zaloznik" w:date="2016-11-14T13:46:00Z"/>
                <w:color w:val="1F497D" w:themeColor="text2"/>
              </w:rPr>
              <w:pPrChange w:id="1523" w:author="Maja Zaloznik" w:date="2016-11-14T13:46:00Z">
                <w:pPr>
                  <w:pStyle w:val="TableContents"/>
                  <w:jc w:val="both"/>
                </w:pPr>
              </w:pPrChange>
            </w:pPr>
            <w:del w:id="1524"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25" w:author="Maja Zaloznik" w:date="2016-11-14T13:46:00Z"/>
                <w:color w:val="1F497D" w:themeColor="text2"/>
              </w:rPr>
              <w:pPrChange w:id="1526" w:author="Maja Zaloznik" w:date="2016-11-14T13:46:00Z">
                <w:pPr>
                  <w:pStyle w:val="TableContents"/>
                  <w:jc w:val="both"/>
                </w:pPr>
              </w:pPrChange>
            </w:pPr>
            <w:del w:id="1527" w:author="Maja Zaloznik" w:date="2016-11-14T13:46:00Z">
              <w:r w:rsidRPr="0024277C" w:rsidDel="00B71D51">
                <w:rPr>
                  <w:color w:val="1F497D" w:themeColor="text2"/>
                </w:rPr>
                <w:delText>(9.)</w:delText>
              </w:r>
            </w:del>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28" w:author="Maja Zaloznik" w:date="2016-11-14T13:46:00Z"/>
                <w:color w:val="1F497D" w:themeColor="text2"/>
              </w:rPr>
              <w:pPrChange w:id="1529" w:author="Maja Zaloznik" w:date="2016-11-14T13:46:00Z">
                <w:pPr>
                  <w:pStyle w:val="TableContents"/>
                  <w:jc w:val="both"/>
                </w:pPr>
              </w:pPrChange>
            </w:pPr>
            <w:del w:id="1530" w:author="Maja Zaloznik" w:date="2016-11-14T13:46:00Z">
              <w:r w:rsidRPr="0024277C" w:rsidDel="00B71D51">
                <w:rPr>
                  <w:color w:val="1F497D" w:themeColor="text2"/>
                </w:rPr>
                <w:delText>(10.)</w:delText>
              </w:r>
            </w:del>
          </w:p>
        </w:tc>
      </w:tr>
      <w:tr w:rsidR="008A6B60" w:rsidRPr="0024277C" w:rsidDel="00B71D51" w:rsidTr="008A6B60">
        <w:trPr>
          <w:del w:id="1531"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32" w:author="Maja Zaloznik" w:date="2016-11-14T13:46:00Z"/>
                <w:color w:val="1F497D" w:themeColor="text2"/>
              </w:rPr>
              <w:pPrChange w:id="1533"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34" w:author="Maja Zaloznik" w:date="2016-11-14T13:46:00Z"/>
                <w:color w:val="1F497D" w:themeColor="text2"/>
              </w:rPr>
              <w:pPrChange w:id="1535" w:author="Maja Zaloznik" w:date="2016-11-14T13:46:00Z">
                <w:pPr>
                  <w:pStyle w:val="TableContents"/>
                  <w:jc w:val="both"/>
                </w:pPr>
              </w:pPrChange>
            </w:pPr>
          </w:p>
        </w:tc>
        <w:tc>
          <w:tcPr>
            <w:tcW w:w="1700"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36" w:author="Maja Zaloznik" w:date="2016-11-14T13:46:00Z"/>
                <w:color w:val="1F497D" w:themeColor="text2"/>
              </w:rPr>
              <w:pPrChange w:id="1537" w:author="Maja Zaloznik" w:date="2016-11-14T13:46:00Z">
                <w:pPr>
                  <w:pStyle w:val="TableContents"/>
                  <w:jc w:val="both"/>
                </w:pPr>
              </w:pPrChange>
            </w:pPr>
          </w:p>
        </w:tc>
        <w:tc>
          <w:tcPr>
            <w:tcW w:w="18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38" w:author="Maja Zaloznik" w:date="2016-11-14T13:46:00Z"/>
                <w:color w:val="1F497D" w:themeColor="text2"/>
              </w:rPr>
              <w:pPrChange w:id="1539" w:author="Maja Zaloznik" w:date="2016-11-14T13:46:00Z">
                <w:pPr>
                  <w:pStyle w:val="TableContents"/>
                  <w:jc w:val="both"/>
                </w:pPr>
              </w:pPrChange>
            </w:pPr>
          </w:p>
        </w:tc>
        <w:tc>
          <w:tcPr>
            <w:tcW w:w="160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40" w:author="Maja Zaloznik" w:date="2016-11-14T13:46:00Z"/>
                <w:color w:val="1F497D" w:themeColor="text2"/>
              </w:rPr>
              <w:pPrChange w:id="1541" w:author="Maja Zaloznik" w:date="2016-11-14T13:46:00Z">
                <w:pPr>
                  <w:pStyle w:val="TableContents"/>
                  <w:jc w:val="both"/>
                </w:pPr>
              </w:pPrChange>
            </w:pPr>
            <w:del w:id="1542" w:author="Maja Zaloznik" w:date="2016-11-14T13:46:00Z">
              <w:r w:rsidRPr="0024277C" w:rsidDel="00B71D51">
                <w:rPr>
                  <w:color w:val="1F497D" w:themeColor="text2"/>
                </w:rPr>
                <w:delText>--------</w:delText>
              </w:r>
            </w:del>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43" w:author="Maja Zaloznik" w:date="2016-11-14T13:46:00Z"/>
                <w:color w:val="1F497D" w:themeColor="text2"/>
              </w:rPr>
              <w:pPrChange w:id="1544" w:author="Maja Zaloznik" w:date="2016-11-14T13:46:00Z">
                <w:pPr>
                  <w:pStyle w:val="TableContents"/>
                  <w:jc w:val="both"/>
                </w:pPr>
              </w:pPrChange>
            </w:pPr>
            <w:del w:id="1545" w:author="Maja Zaloznik" w:date="2016-11-14T13:46:00Z">
              <w:r w:rsidRPr="0024277C" w:rsidDel="00B71D51">
                <w:rPr>
                  <w:color w:val="1F497D" w:themeColor="text2"/>
                </w:rPr>
                <w:delText>-----------</w:delText>
              </w:r>
            </w:del>
          </w:p>
        </w:tc>
      </w:tr>
      <w:tr w:rsidR="008A6B60" w:rsidRPr="0024277C" w:rsidDel="00B71D51" w:rsidTr="008A6B60">
        <w:trPr>
          <w:del w:id="1546"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47" w:author="Maja Zaloznik" w:date="2016-11-14T13:46:00Z"/>
                <w:color w:val="1F497D" w:themeColor="text2"/>
              </w:rPr>
              <w:pPrChange w:id="1548"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49" w:author="Maja Zaloznik" w:date="2016-11-14T13:46:00Z"/>
                <w:color w:val="1F497D" w:themeColor="text2"/>
              </w:rPr>
              <w:pPrChange w:id="1550" w:author="Maja Zaloznik" w:date="2016-11-14T13:46:00Z">
                <w:pPr>
                  <w:pStyle w:val="TableContents"/>
                  <w:jc w:val="both"/>
                </w:pPr>
              </w:pPrChange>
            </w:pPr>
            <w:del w:id="1551"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52" w:author="Maja Zaloznik" w:date="2016-11-14T13:46:00Z"/>
                <w:color w:val="1F497D" w:themeColor="text2"/>
              </w:rPr>
              <w:pPrChange w:id="1553" w:author="Maja Zaloznik" w:date="2016-11-14T13:46:00Z">
                <w:pPr>
                  <w:pStyle w:val="TableContents"/>
                  <w:jc w:val="both"/>
                </w:pPr>
              </w:pPrChange>
            </w:pPr>
            <w:del w:id="1554"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55" w:author="Maja Zaloznik" w:date="2016-11-14T13:46:00Z"/>
                <w:color w:val="1F497D" w:themeColor="text2"/>
              </w:rPr>
              <w:pPrChange w:id="1556" w:author="Maja Zaloznik" w:date="2016-11-14T13:46:00Z">
                <w:pPr>
                  <w:pStyle w:val="TableContents"/>
                  <w:jc w:val="both"/>
                </w:pPr>
              </w:pPrChange>
            </w:pPr>
            <w:del w:id="1557"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58" w:author="Maja Zaloznik" w:date="2016-11-14T13:46:00Z"/>
                <w:color w:val="1F497D" w:themeColor="text2"/>
              </w:rPr>
              <w:pPrChange w:id="1559" w:author="Maja Zaloznik" w:date="2016-11-14T13:46:00Z">
                <w:pPr>
                  <w:pStyle w:val="TableContents"/>
                  <w:jc w:val="both"/>
                </w:pPr>
              </w:pPrChange>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60" w:author="Maja Zaloznik" w:date="2016-11-14T13:46:00Z"/>
                <w:color w:val="1F497D" w:themeColor="text2"/>
              </w:rPr>
              <w:pPrChange w:id="1561" w:author="Maja Zaloznik" w:date="2016-11-14T13:46:00Z">
                <w:pPr>
                  <w:pStyle w:val="TableContents"/>
                  <w:jc w:val="both"/>
                </w:pPr>
              </w:pPrChange>
            </w:pPr>
          </w:p>
        </w:tc>
      </w:tr>
      <w:tr w:rsidR="008A6B60" w:rsidRPr="0024277C" w:rsidDel="00B71D51" w:rsidTr="008A6B60">
        <w:trPr>
          <w:del w:id="1562"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63" w:author="Maja Zaloznik" w:date="2016-11-14T13:46:00Z"/>
                <w:color w:val="1F497D" w:themeColor="text2"/>
              </w:rPr>
              <w:pPrChange w:id="1564"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65" w:author="Maja Zaloznik" w:date="2016-11-14T13:46:00Z"/>
                <w:color w:val="1F497D" w:themeColor="text2"/>
              </w:rPr>
              <w:pPrChange w:id="1566" w:author="Maja Zaloznik" w:date="2016-11-14T13:46:00Z">
                <w:pPr>
                  <w:pStyle w:val="TableContents"/>
                  <w:jc w:val="both"/>
                </w:pPr>
              </w:pPrChange>
            </w:pPr>
          </w:p>
        </w:tc>
        <w:tc>
          <w:tcPr>
            <w:tcW w:w="1700"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67" w:author="Maja Zaloznik" w:date="2016-11-14T13:46:00Z"/>
                <w:color w:val="1F497D" w:themeColor="text2"/>
              </w:rPr>
              <w:pPrChange w:id="1568" w:author="Maja Zaloznik" w:date="2016-11-14T13:46:00Z">
                <w:pPr>
                  <w:pStyle w:val="TableContents"/>
                  <w:jc w:val="both"/>
                </w:pPr>
              </w:pPrChange>
            </w:pPr>
          </w:p>
        </w:tc>
        <w:tc>
          <w:tcPr>
            <w:tcW w:w="18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69" w:author="Maja Zaloznik" w:date="2016-11-14T13:46:00Z"/>
                <w:color w:val="1F497D" w:themeColor="text2"/>
              </w:rPr>
              <w:pPrChange w:id="1570" w:author="Maja Zaloznik" w:date="2016-11-14T13:46:00Z">
                <w:pPr>
                  <w:pStyle w:val="TableContents"/>
                  <w:jc w:val="both"/>
                </w:pPr>
              </w:pPrChange>
            </w:pPr>
          </w:p>
        </w:tc>
        <w:tc>
          <w:tcPr>
            <w:tcW w:w="160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71" w:author="Maja Zaloznik" w:date="2016-11-14T13:46:00Z"/>
                <w:color w:val="1F497D" w:themeColor="text2"/>
              </w:rPr>
              <w:pPrChange w:id="1572" w:author="Maja Zaloznik" w:date="2016-11-14T13:46:00Z">
                <w:pPr>
                  <w:pStyle w:val="TableContents"/>
                  <w:jc w:val="both"/>
                </w:pPr>
              </w:pPrChange>
            </w:pPr>
            <w:del w:id="1573" w:author="Maja Zaloznik" w:date="2016-11-14T13:46:00Z">
              <w:r w:rsidRPr="0024277C" w:rsidDel="00B71D51">
                <w:rPr>
                  <w:color w:val="1F497D" w:themeColor="text2"/>
                </w:rPr>
                <w:delText>--------</w:delText>
              </w:r>
            </w:del>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74" w:author="Maja Zaloznik" w:date="2016-11-14T13:46:00Z"/>
                <w:color w:val="1F497D" w:themeColor="text2"/>
              </w:rPr>
              <w:pPrChange w:id="1575" w:author="Maja Zaloznik" w:date="2016-11-14T13:46:00Z">
                <w:pPr>
                  <w:pStyle w:val="TableContents"/>
                  <w:jc w:val="both"/>
                </w:pPr>
              </w:pPrChange>
            </w:pPr>
            <w:del w:id="1576" w:author="Maja Zaloznik" w:date="2016-11-14T13:46:00Z">
              <w:r w:rsidRPr="0024277C" w:rsidDel="00B71D51">
                <w:rPr>
                  <w:color w:val="1F497D" w:themeColor="text2"/>
                </w:rPr>
                <w:delText>-----------</w:delText>
              </w:r>
            </w:del>
          </w:p>
        </w:tc>
      </w:tr>
      <w:tr w:rsidR="008A6B60" w:rsidRPr="0024277C" w:rsidDel="00B71D51" w:rsidTr="008A6B60">
        <w:trPr>
          <w:del w:id="1577"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78" w:author="Maja Zaloznik" w:date="2016-11-14T13:46:00Z"/>
                <w:color w:val="1F497D" w:themeColor="text2"/>
              </w:rPr>
              <w:pPrChange w:id="1579"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80" w:author="Maja Zaloznik" w:date="2016-11-14T13:46:00Z"/>
                <w:color w:val="1F497D" w:themeColor="text2"/>
              </w:rPr>
              <w:pPrChange w:id="1581" w:author="Maja Zaloznik" w:date="2016-11-14T13:46:00Z">
                <w:pPr>
                  <w:pStyle w:val="TableContents"/>
                  <w:jc w:val="both"/>
                </w:pPr>
              </w:pPrChange>
            </w:pPr>
            <w:del w:id="1582"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83" w:author="Maja Zaloznik" w:date="2016-11-14T13:46:00Z"/>
                <w:color w:val="1F497D" w:themeColor="text2"/>
              </w:rPr>
              <w:pPrChange w:id="1584" w:author="Maja Zaloznik" w:date="2016-11-14T13:46:00Z">
                <w:pPr>
                  <w:pStyle w:val="TableContents"/>
                  <w:jc w:val="both"/>
                </w:pPr>
              </w:pPrChange>
            </w:pPr>
            <w:del w:id="1585"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86" w:author="Maja Zaloznik" w:date="2016-11-14T13:46:00Z"/>
                <w:color w:val="1F497D" w:themeColor="text2"/>
              </w:rPr>
              <w:pPrChange w:id="1587" w:author="Maja Zaloznik" w:date="2016-11-14T13:46:00Z">
                <w:pPr>
                  <w:pStyle w:val="TableContents"/>
                  <w:jc w:val="both"/>
                </w:pPr>
              </w:pPrChange>
            </w:pPr>
            <w:del w:id="1588"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89" w:author="Maja Zaloznik" w:date="2016-11-14T13:46:00Z"/>
                <w:color w:val="1F497D" w:themeColor="text2"/>
              </w:rPr>
              <w:pPrChange w:id="1590" w:author="Maja Zaloznik" w:date="2016-11-14T13:46:00Z">
                <w:pPr>
                  <w:pStyle w:val="TableContents"/>
                  <w:jc w:val="both"/>
                </w:pPr>
              </w:pPrChange>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91" w:author="Maja Zaloznik" w:date="2016-11-14T13:46:00Z"/>
                <w:color w:val="1F497D" w:themeColor="text2"/>
              </w:rPr>
              <w:pPrChange w:id="1592" w:author="Maja Zaloznik" w:date="2016-11-14T13:46:00Z">
                <w:pPr>
                  <w:pStyle w:val="TableContents"/>
                  <w:jc w:val="both"/>
                </w:pPr>
              </w:pPrChange>
            </w:pPr>
          </w:p>
        </w:tc>
      </w:tr>
    </w:tbl>
    <w:p w:rsidR="008A6B60" w:rsidRPr="0024277C" w:rsidDel="00B71D51" w:rsidRDefault="008A6B60">
      <w:pPr>
        <w:pageBreakBefore/>
        <w:spacing w:after="200" w:line="276" w:lineRule="auto"/>
        <w:jc w:val="both"/>
        <w:rPr>
          <w:del w:id="1593" w:author="Maja Zaloznik" w:date="2016-11-14T13:46:00Z"/>
          <w:color w:val="1F497D" w:themeColor="text2"/>
        </w:rPr>
        <w:pPrChange w:id="1594" w:author="Maja Zaloznik" w:date="2016-11-14T13:46:00Z">
          <w:pPr>
            <w:spacing w:after="200" w:line="276" w:lineRule="auto"/>
            <w:jc w:val="both"/>
          </w:pPr>
        </w:pPrChange>
      </w:pPr>
    </w:p>
    <w:p w:rsidR="008A6B60" w:rsidRPr="0024277C" w:rsidDel="00B71D51" w:rsidRDefault="008A6B60">
      <w:pPr>
        <w:pageBreakBefore/>
        <w:spacing w:after="200" w:line="276" w:lineRule="auto"/>
        <w:jc w:val="both"/>
        <w:rPr>
          <w:del w:id="1595" w:author="Maja Zaloznik" w:date="2016-11-14T13:46:00Z"/>
          <w:color w:val="1F497D" w:themeColor="text2"/>
        </w:rPr>
        <w:pPrChange w:id="1596" w:author="Maja Zaloznik" w:date="2016-11-14T13:46:00Z">
          <w:pPr>
            <w:jc w:val="both"/>
          </w:pPr>
        </w:pPrChange>
      </w:pPr>
      <w:del w:id="1597" w:author="Maja Zaloznik" w:date="2016-11-14T13:46:00Z">
        <w:r w:rsidRPr="0024277C" w:rsidDel="00B71D51">
          <w:rPr>
            <w:color w:val="1F497D" w:themeColor="text2"/>
          </w:rPr>
          <w:delText xml:space="preserve">For example: a farmer currently owns 8 acres of land and rents an additional 2 acres. He started renting the 2 acres in 2014. In 2010 he sold 5 acres. He inherited all his land in 2000. This are 3 events: </w:delText>
        </w:r>
      </w:del>
    </w:p>
    <w:p w:rsidR="008A6B60" w:rsidRPr="0024277C" w:rsidDel="00B71D51" w:rsidRDefault="008A6B60">
      <w:pPr>
        <w:pageBreakBefore/>
        <w:spacing w:after="200" w:line="276" w:lineRule="auto"/>
        <w:jc w:val="both"/>
        <w:rPr>
          <w:del w:id="1598" w:author="Maja Zaloznik" w:date="2016-11-14T13:46:00Z"/>
          <w:color w:val="1F497D" w:themeColor="text2"/>
        </w:rPr>
        <w:pPrChange w:id="1599" w:author="Maja Zaloznik" w:date="2016-11-14T13:46:00Z">
          <w:pPr>
            <w:jc w:val="both"/>
          </w:pPr>
        </w:pPrChange>
      </w:pPr>
    </w:p>
    <w:p w:rsidR="008A6B60" w:rsidRPr="0024277C" w:rsidDel="00B71D51" w:rsidRDefault="008A6B60">
      <w:pPr>
        <w:pageBreakBefore/>
        <w:spacing w:after="200" w:line="276" w:lineRule="auto"/>
        <w:jc w:val="both"/>
        <w:rPr>
          <w:del w:id="1600" w:author="Maja Zaloznik" w:date="2016-11-14T13:46:00Z"/>
          <w:color w:val="1F497D" w:themeColor="text2"/>
        </w:rPr>
        <w:pPrChange w:id="1601" w:author="Maja Zaloznik" w:date="2016-11-14T13:46:00Z">
          <w:pPr>
            <w:jc w:val="both"/>
          </w:pPr>
        </w:pPrChange>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075"/>
        <w:gridCol w:w="3236"/>
        <w:gridCol w:w="1249"/>
        <w:gridCol w:w="1191"/>
      </w:tblGrid>
      <w:tr w:rsidR="008A6B60" w:rsidRPr="0024277C" w:rsidDel="00B71D51" w:rsidTr="008A6B60">
        <w:trPr>
          <w:del w:id="1602" w:author="Maja Zaloznik" w:date="2016-11-14T13:46:00Z"/>
        </w:trPr>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03" w:author="Maja Zaloznik" w:date="2016-11-14T13:46:00Z"/>
                <w:color w:val="1F497D" w:themeColor="text2"/>
              </w:rPr>
              <w:pPrChange w:id="1604" w:author="Maja Zaloznik" w:date="2016-11-14T13:46:00Z">
                <w:pPr>
                  <w:pStyle w:val="TableContents"/>
                  <w:jc w:val="both"/>
                </w:pPr>
              </w:pPrChange>
            </w:pPr>
            <w:del w:id="1605" w:author="Maja Zaloznik" w:date="2016-11-14T13:46:00Z">
              <w:r w:rsidRPr="0024277C" w:rsidDel="00B71D51">
                <w:rPr>
                  <w:color w:val="1F497D" w:themeColor="text2"/>
                </w:rPr>
                <w:delText>Year</w:delText>
              </w:r>
            </w:del>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06" w:author="Maja Zaloznik" w:date="2016-11-14T13:46:00Z"/>
                <w:color w:val="1F497D" w:themeColor="text2"/>
              </w:rPr>
              <w:pPrChange w:id="1607" w:author="Maja Zaloznik" w:date="2016-11-14T13:46:00Z">
                <w:pPr>
                  <w:pStyle w:val="TableContents"/>
                  <w:jc w:val="both"/>
                </w:pPr>
              </w:pPrChange>
            </w:pPr>
            <w:del w:id="1608" w:author="Maja Zaloznik" w:date="2016-11-14T13:46:00Z">
              <w:r w:rsidRPr="0024277C" w:rsidDel="00B71D51">
                <w:rPr>
                  <w:color w:val="1F497D" w:themeColor="text2"/>
                </w:rPr>
                <w:delText xml:space="preserve">Change </w:delText>
              </w:r>
            </w:del>
          </w:p>
          <w:p w:rsidR="008A6B60" w:rsidRPr="0024277C" w:rsidDel="00B71D51" w:rsidRDefault="008A6B60">
            <w:pPr>
              <w:pStyle w:val="TableContents"/>
              <w:pageBreakBefore/>
              <w:spacing w:after="200" w:line="276" w:lineRule="auto"/>
              <w:jc w:val="both"/>
              <w:rPr>
                <w:del w:id="1609" w:author="Maja Zaloznik" w:date="2016-11-14T13:46:00Z"/>
                <w:color w:val="1F497D" w:themeColor="text2"/>
              </w:rPr>
              <w:pPrChange w:id="1610" w:author="Maja Zaloznik" w:date="2016-11-14T13:46:00Z">
                <w:pPr>
                  <w:pStyle w:val="TableContents"/>
                  <w:jc w:val="both"/>
                </w:pPr>
              </w:pPrChange>
            </w:pPr>
          </w:p>
          <w:p w:rsidR="008A6B60" w:rsidRPr="0024277C" w:rsidDel="00B71D51" w:rsidRDefault="008A6B60">
            <w:pPr>
              <w:pStyle w:val="TableContents"/>
              <w:pageBreakBefore/>
              <w:spacing w:after="200" w:line="276" w:lineRule="auto"/>
              <w:jc w:val="both"/>
              <w:rPr>
                <w:del w:id="1611" w:author="Maja Zaloznik" w:date="2016-11-14T13:46:00Z"/>
                <w:color w:val="1F497D" w:themeColor="text2"/>
              </w:rPr>
              <w:pPrChange w:id="1612" w:author="Maja Zaloznik" w:date="2016-11-14T13:46:00Z">
                <w:pPr>
                  <w:pStyle w:val="TableContents"/>
                  <w:jc w:val="both"/>
                </w:pPr>
              </w:pPrChange>
            </w:pPr>
            <w:del w:id="1613" w:author="Maja Zaloznik" w:date="2016-11-14T13:46:00Z">
              <w:r w:rsidRPr="0024277C" w:rsidDel="00B71D51">
                <w:rPr>
                  <w:color w:val="1F497D" w:themeColor="text2"/>
                </w:rPr>
                <w:delText>a) buy</w:delText>
              </w:r>
            </w:del>
          </w:p>
          <w:p w:rsidR="008A6B60" w:rsidRPr="0024277C" w:rsidDel="00B71D51" w:rsidRDefault="008A6B60">
            <w:pPr>
              <w:pStyle w:val="TableContents"/>
              <w:pageBreakBefore/>
              <w:spacing w:after="200" w:line="276" w:lineRule="auto"/>
              <w:jc w:val="both"/>
              <w:rPr>
                <w:del w:id="1614" w:author="Maja Zaloznik" w:date="2016-11-14T13:46:00Z"/>
                <w:color w:val="1F497D" w:themeColor="text2"/>
              </w:rPr>
              <w:pPrChange w:id="1615" w:author="Maja Zaloznik" w:date="2016-11-14T13:46:00Z">
                <w:pPr>
                  <w:pStyle w:val="TableContents"/>
                  <w:jc w:val="both"/>
                </w:pPr>
              </w:pPrChange>
            </w:pPr>
            <w:del w:id="1616" w:author="Maja Zaloznik" w:date="2016-11-14T13:46:00Z">
              <w:r w:rsidRPr="0024277C" w:rsidDel="00B71D51">
                <w:rPr>
                  <w:color w:val="1F497D" w:themeColor="text2"/>
                </w:rPr>
                <w:delText>b) sell</w:delText>
              </w:r>
            </w:del>
          </w:p>
          <w:p w:rsidR="008A6B60" w:rsidRPr="0024277C" w:rsidDel="00B71D51" w:rsidRDefault="008A6B60">
            <w:pPr>
              <w:pStyle w:val="TableContents"/>
              <w:pageBreakBefore/>
              <w:spacing w:after="200" w:line="276" w:lineRule="auto"/>
              <w:jc w:val="both"/>
              <w:rPr>
                <w:del w:id="1617" w:author="Maja Zaloznik" w:date="2016-11-14T13:46:00Z"/>
                <w:color w:val="1F497D" w:themeColor="text2"/>
              </w:rPr>
              <w:pPrChange w:id="1618" w:author="Maja Zaloznik" w:date="2016-11-14T13:46:00Z">
                <w:pPr>
                  <w:pStyle w:val="TableContents"/>
                  <w:jc w:val="both"/>
                </w:pPr>
              </w:pPrChange>
            </w:pPr>
            <w:del w:id="1619" w:author="Maja Zaloznik" w:date="2016-11-14T13:46:00Z">
              <w:r w:rsidRPr="0024277C" w:rsidDel="00B71D51">
                <w:rPr>
                  <w:color w:val="1F497D" w:themeColor="text2"/>
                </w:rPr>
                <w:delText>c) rent</w:delText>
              </w:r>
            </w:del>
          </w:p>
          <w:p w:rsidR="008A6B60" w:rsidRPr="0024277C" w:rsidDel="00B71D51" w:rsidRDefault="008A6B60">
            <w:pPr>
              <w:pStyle w:val="TableContents"/>
              <w:pageBreakBefore/>
              <w:spacing w:after="200" w:line="276" w:lineRule="auto"/>
              <w:jc w:val="both"/>
              <w:rPr>
                <w:del w:id="1620" w:author="Maja Zaloznik" w:date="2016-11-14T13:46:00Z"/>
                <w:color w:val="1F497D" w:themeColor="text2"/>
              </w:rPr>
              <w:pPrChange w:id="1621" w:author="Maja Zaloznik" w:date="2016-11-14T13:46:00Z">
                <w:pPr>
                  <w:pStyle w:val="TableContents"/>
                  <w:jc w:val="both"/>
                </w:pPr>
              </w:pPrChange>
            </w:pPr>
            <w:del w:id="1622" w:author="Maja Zaloznik" w:date="2016-11-14T13:46:00Z">
              <w:r w:rsidRPr="0024277C" w:rsidDel="00B71D51">
                <w:rPr>
                  <w:color w:val="1F497D" w:themeColor="text2"/>
                </w:rPr>
                <w:delText>d) inherit</w:delText>
              </w:r>
            </w:del>
          </w:p>
        </w:tc>
        <w:tc>
          <w:tcPr>
            <w:tcW w:w="1075"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23" w:author="Maja Zaloznik" w:date="2016-11-14T13:46:00Z"/>
                <w:color w:val="1F497D" w:themeColor="text2"/>
              </w:rPr>
              <w:pPrChange w:id="1624" w:author="Maja Zaloznik" w:date="2016-11-14T13:46:00Z">
                <w:pPr>
                  <w:pStyle w:val="TableContents"/>
                  <w:jc w:val="both"/>
                </w:pPr>
              </w:pPrChange>
            </w:pPr>
            <w:del w:id="1625" w:author="Maja Zaloznik" w:date="2016-11-14T13:46:00Z">
              <w:r w:rsidRPr="0024277C" w:rsidDel="00B71D51">
                <w:rPr>
                  <w:color w:val="1F497D" w:themeColor="text2"/>
                </w:rPr>
                <w:delText>Area + / -</w:delText>
              </w:r>
            </w:del>
          </w:p>
          <w:p w:rsidR="008A6B60" w:rsidRPr="0024277C" w:rsidDel="00B71D51" w:rsidRDefault="008A6B60">
            <w:pPr>
              <w:pStyle w:val="TableContents"/>
              <w:pageBreakBefore/>
              <w:spacing w:after="200" w:line="276" w:lineRule="auto"/>
              <w:jc w:val="both"/>
              <w:rPr>
                <w:del w:id="1626" w:author="Maja Zaloznik" w:date="2016-11-14T13:46:00Z"/>
                <w:color w:val="1F497D" w:themeColor="text2"/>
              </w:rPr>
              <w:pPrChange w:id="1627" w:author="Maja Zaloznik" w:date="2016-11-14T13:46:00Z">
                <w:pPr>
                  <w:pStyle w:val="TableContents"/>
                  <w:jc w:val="both"/>
                </w:pPr>
              </w:pPrChange>
            </w:pPr>
          </w:p>
        </w:tc>
        <w:tc>
          <w:tcPr>
            <w:tcW w:w="323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28" w:author="Maja Zaloznik" w:date="2016-11-14T13:46:00Z"/>
                <w:color w:val="1F497D" w:themeColor="text2"/>
              </w:rPr>
              <w:pPrChange w:id="1629" w:author="Maja Zaloznik" w:date="2016-11-14T13:46:00Z">
                <w:pPr>
                  <w:pStyle w:val="TableContents"/>
                  <w:jc w:val="both"/>
                </w:pPr>
              </w:pPrChange>
            </w:pPr>
            <w:del w:id="1630" w:author="Maja Zaloznik" w:date="2016-11-14T13:46:00Z">
              <w:r w:rsidRPr="0024277C" w:rsidDel="00B71D51">
                <w:rPr>
                  <w:color w:val="1F497D" w:themeColor="text2"/>
                </w:rPr>
                <w:delText>Reason</w:delText>
              </w:r>
            </w:del>
          </w:p>
        </w:tc>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31" w:author="Maja Zaloznik" w:date="2016-11-14T13:46:00Z"/>
                <w:color w:val="1F497D" w:themeColor="text2"/>
              </w:rPr>
              <w:pPrChange w:id="1632" w:author="Maja Zaloznik" w:date="2016-11-14T13:46:00Z">
                <w:pPr>
                  <w:pStyle w:val="TableContents"/>
                  <w:jc w:val="both"/>
                </w:pPr>
              </w:pPrChange>
            </w:pPr>
            <w:del w:id="1633" w:author="Maja Zaloznik" w:date="2016-11-14T13:46:00Z">
              <w:r w:rsidRPr="0024277C" w:rsidDel="00B71D51">
                <w:rPr>
                  <w:color w:val="1F497D" w:themeColor="text2"/>
                </w:rPr>
                <w:delText>Owned area</w:delText>
              </w:r>
            </w:del>
          </w:p>
        </w:tc>
        <w:tc>
          <w:tcPr>
            <w:tcW w:w="119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34" w:author="Maja Zaloznik" w:date="2016-11-14T13:46:00Z"/>
                <w:color w:val="1F497D" w:themeColor="text2"/>
              </w:rPr>
              <w:pPrChange w:id="1635" w:author="Maja Zaloznik" w:date="2016-11-14T13:46:00Z">
                <w:pPr>
                  <w:pStyle w:val="TableContents"/>
                  <w:jc w:val="both"/>
                </w:pPr>
              </w:pPrChange>
            </w:pPr>
            <w:del w:id="1636" w:author="Maja Zaloznik" w:date="2016-11-14T13:46:00Z">
              <w:r w:rsidRPr="0024277C" w:rsidDel="00B71D51">
                <w:rPr>
                  <w:color w:val="1F497D" w:themeColor="text2"/>
                </w:rPr>
                <w:delText>Rented area</w:delText>
              </w:r>
            </w:del>
          </w:p>
          <w:p w:rsidR="008A6B60" w:rsidRPr="0024277C" w:rsidDel="00B71D51" w:rsidRDefault="008A6B60">
            <w:pPr>
              <w:pStyle w:val="TableContents"/>
              <w:pageBreakBefore/>
              <w:spacing w:after="200" w:line="276" w:lineRule="auto"/>
              <w:jc w:val="both"/>
              <w:rPr>
                <w:del w:id="1637" w:author="Maja Zaloznik" w:date="2016-11-14T13:46:00Z"/>
                <w:color w:val="1F497D" w:themeColor="text2"/>
              </w:rPr>
              <w:pPrChange w:id="1638" w:author="Maja Zaloznik" w:date="2016-11-14T13:46:00Z">
                <w:pPr>
                  <w:pStyle w:val="TableContents"/>
                  <w:jc w:val="both"/>
                </w:pPr>
              </w:pPrChange>
            </w:pPr>
          </w:p>
        </w:tc>
      </w:tr>
      <w:tr w:rsidR="008A6B60" w:rsidRPr="0024277C" w:rsidDel="00B71D51" w:rsidTr="008A6B60">
        <w:trPr>
          <w:del w:id="1639" w:author="Maja Zaloznik" w:date="2016-11-14T13:46:00Z"/>
        </w:trPr>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40" w:author="Maja Zaloznik" w:date="2016-11-14T13:46:00Z"/>
                <w:color w:val="1F497D" w:themeColor="text2"/>
              </w:rPr>
              <w:pPrChange w:id="1641" w:author="Maja Zaloznik" w:date="2016-11-14T13:46:00Z">
                <w:pPr>
                  <w:pStyle w:val="TableContents"/>
                  <w:jc w:val="both"/>
                </w:pPr>
              </w:pPrChange>
            </w:pPr>
            <w:del w:id="1642" w:author="Maja Zaloznik" w:date="2016-11-14T13:46:00Z">
              <w:r w:rsidRPr="0024277C" w:rsidDel="00B71D51">
                <w:rPr>
                  <w:color w:val="1F497D" w:themeColor="text2"/>
                </w:rPr>
                <w:delText>2016</w:delText>
              </w:r>
            </w:del>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43" w:author="Maja Zaloznik" w:date="2016-11-14T13:46:00Z"/>
                <w:color w:val="1F497D" w:themeColor="text2"/>
              </w:rPr>
              <w:pPrChange w:id="1644" w:author="Maja Zaloznik" w:date="2016-11-14T13:46:00Z">
                <w:pPr>
                  <w:pStyle w:val="TableContents"/>
                  <w:jc w:val="both"/>
                </w:pPr>
              </w:pPrChange>
            </w:pPr>
            <w:del w:id="1645"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46" w:author="Maja Zaloznik" w:date="2016-11-14T13:46:00Z"/>
                <w:color w:val="1F497D" w:themeColor="text2"/>
              </w:rPr>
              <w:pPrChange w:id="1647" w:author="Maja Zaloznik" w:date="2016-11-14T13:46:00Z">
                <w:pPr>
                  <w:pStyle w:val="TableContents"/>
                  <w:jc w:val="both"/>
                </w:pPr>
              </w:pPrChange>
            </w:pPr>
            <w:del w:id="1648"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49" w:author="Maja Zaloznik" w:date="2016-11-14T13:46:00Z"/>
                <w:color w:val="1F497D" w:themeColor="text2"/>
              </w:rPr>
              <w:pPrChange w:id="1650" w:author="Maja Zaloznik" w:date="2016-11-14T13:46:00Z">
                <w:pPr>
                  <w:pStyle w:val="TableContents"/>
                  <w:jc w:val="both"/>
                </w:pPr>
              </w:pPrChange>
            </w:pPr>
            <w:del w:id="1651"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52" w:author="Maja Zaloznik" w:date="2016-11-14T13:46:00Z"/>
                <w:color w:val="1F497D" w:themeColor="text2"/>
              </w:rPr>
              <w:pPrChange w:id="1653" w:author="Maja Zaloznik" w:date="2016-11-14T13:46:00Z">
                <w:pPr>
                  <w:pStyle w:val="TableContents"/>
                  <w:jc w:val="both"/>
                </w:pPr>
              </w:pPrChange>
            </w:pPr>
            <w:del w:id="1654" w:author="Maja Zaloznik" w:date="2016-11-14T13:46:00Z">
              <w:r w:rsidRPr="0024277C" w:rsidDel="00B71D51">
                <w:rPr>
                  <w:color w:val="1F497D" w:themeColor="text2"/>
                </w:rPr>
                <w:delText>8</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55" w:author="Maja Zaloznik" w:date="2016-11-14T13:46:00Z"/>
                <w:color w:val="1F497D" w:themeColor="text2"/>
              </w:rPr>
              <w:pPrChange w:id="1656" w:author="Maja Zaloznik" w:date="2016-11-14T13:46:00Z">
                <w:pPr>
                  <w:pStyle w:val="TableContents"/>
                  <w:jc w:val="both"/>
                </w:pPr>
              </w:pPrChange>
            </w:pPr>
            <w:del w:id="1657" w:author="Maja Zaloznik" w:date="2016-11-14T13:46:00Z">
              <w:r w:rsidRPr="0024277C" w:rsidDel="00B71D51">
                <w:rPr>
                  <w:color w:val="1F497D" w:themeColor="text2"/>
                </w:rPr>
                <w:delText>2</w:delText>
              </w:r>
            </w:del>
          </w:p>
        </w:tc>
      </w:tr>
      <w:tr w:rsidR="008A6B60" w:rsidRPr="0024277C" w:rsidDel="00B71D51" w:rsidTr="008A6B60">
        <w:trPr>
          <w:del w:id="1658"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59" w:author="Maja Zaloznik" w:date="2016-11-14T13:46:00Z"/>
                <w:color w:val="1F497D" w:themeColor="text2"/>
              </w:rPr>
              <w:pPrChange w:id="1660" w:author="Maja Zaloznik" w:date="2016-11-14T13:46:00Z">
                <w:pPr>
                  <w:pStyle w:val="TableContents"/>
                  <w:jc w:val="both"/>
                </w:pPr>
              </w:pPrChange>
            </w:pPr>
            <w:del w:id="1661" w:author="Maja Zaloznik" w:date="2016-11-14T13:46:00Z">
              <w:r w:rsidRPr="0024277C" w:rsidDel="00B71D51">
                <w:rPr>
                  <w:color w:val="1F497D" w:themeColor="text2"/>
                </w:rPr>
                <w:delText>2014</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62" w:author="Maja Zaloznik" w:date="2016-11-14T13:46:00Z"/>
                <w:color w:val="1F497D" w:themeColor="text2"/>
              </w:rPr>
              <w:pPrChange w:id="1663" w:author="Maja Zaloznik" w:date="2016-11-14T13:46:00Z">
                <w:pPr>
                  <w:pStyle w:val="TableContents"/>
                  <w:jc w:val="both"/>
                </w:pPr>
              </w:pPrChange>
            </w:pPr>
            <w:del w:id="1664" w:author="Maja Zaloznik" w:date="2016-11-14T13:46:00Z">
              <w:r w:rsidRPr="0024277C" w:rsidDel="00B71D51">
                <w:rPr>
                  <w:color w:val="1F497D" w:themeColor="text2"/>
                </w:rPr>
                <w:delText>c)</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65" w:author="Maja Zaloznik" w:date="2016-11-14T13:46:00Z"/>
                <w:color w:val="1F497D" w:themeColor="text2"/>
              </w:rPr>
              <w:pPrChange w:id="1666" w:author="Maja Zaloznik" w:date="2016-11-14T13:46:00Z">
                <w:pPr>
                  <w:pStyle w:val="TableContents"/>
                  <w:jc w:val="both"/>
                </w:pPr>
              </w:pPrChange>
            </w:pPr>
            <w:del w:id="1667" w:author="Maja Zaloznik" w:date="2016-11-14T13:46:00Z">
              <w:r w:rsidRPr="0024277C" w:rsidDel="00B71D51">
                <w:rPr>
                  <w:color w:val="1F497D" w:themeColor="text2"/>
                </w:rPr>
                <w:delText>2</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68" w:author="Maja Zaloznik" w:date="2016-11-14T13:46:00Z"/>
                <w:color w:val="1F497D" w:themeColor="text2"/>
              </w:rPr>
              <w:pPrChange w:id="1669" w:author="Maja Zaloznik" w:date="2016-11-14T13:46:00Z">
                <w:pPr>
                  <w:pStyle w:val="TableContents"/>
                  <w:jc w:val="both"/>
                </w:pPr>
              </w:pPrChange>
            </w:pPr>
            <w:del w:id="1670" w:author="Maja Zaloznik" w:date="2016-11-14T13:46:00Z">
              <w:r w:rsidRPr="0024277C" w:rsidDel="00B71D51">
                <w:rPr>
                  <w:color w:val="1F497D" w:themeColor="text2"/>
                </w:rPr>
                <w:delText>Good market price of sesame</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71" w:author="Maja Zaloznik" w:date="2016-11-14T13:46:00Z"/>
                <w:color w:val="1F497D" w:themeColor="text2"/>
              </w:rPr>
              <w:pPrChange w:id="1672" w:author="Maja Zaloznik" w:date="2016-11-14T13:46:00Z">
                <w:pPr>
                  <w:pStyle w:val="TableContents"/>
                  <w:jc w:val="both"/>
                </w:pPr>
              </w:pPrChange>
            </w:pPr>
            <w:del w:id="1673"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74" w:author="Maja Zaloznik" w:date="2016-11-14T13:46:00Z"/>
                <w:color w:val="1F497D" w:themeColor="text2"/>
              </w:rPr>
              <w:pPrChange w:id="1675" w:author="Maja Zaloznik" w:date="2016-11-14T13:46:00Z">
                <w:pPr>
                  <w:pStyle w:val="TableContents"/>
                  <w:jc w:val="both"/>
                </w:pPr>
              </w:pPrChange>
            </w:pPr>
            <w:del w:id="1676" w:author="Maja Zaloznik" w:date="2016-11-14T13:46:00Z">
              <w:r w:rsidRPr="0024277C" w:rsidDel="00B71D51">
                <w:rPr>
                  <w:color w:val="1F497D" w:themeColor="text2"/>
                </w:rPr>
                <w:delText>-----------</w:delText>
              </w:r>
            </w:del>
          </w:p>
        </w:tc>
      </w:tr>
      <w:tr w:rsidR="008A6B60" w:rsidRPr="0024277C" w:rsidDel="00B71D51" w:rsidTr="008A6B60">
        <w:trPr>
          <w:del w:id="1677"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78" w:author="Maja Zaloznik" w:date="2016-11-14T13:46:00Z"/>
                <w:color w:val="1F497D" w:themeColor="text2"/>
              </w:rPr>
              <w:pPrChange w:id="1679"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80" w:author="Maja Zaloznik" w:date="2016-11-14T13:46:00Z"/>
                <w:color w:val="1F497D" w:themeColor="text2"/>
              </w:rPr>
              <w:pPrChange w:id="1681" w:author="Maja Zaloznik" w:date="2016-11-14T13:46:00Z">
                <w:pPr>
                  <w:pStyle w:val="TableContents"/>
                  <w:jc w:val="both"/>
                </w:pPr>
              </w:pPrChange>
            </w:pPr>
            <w:del w:id="1682"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83" w:author="Maja Zaloznik" w:date="2016-11-14T13:46:00Z"/>
                <w:color w:val="1F497D" w:themeColor="text2"/>
              </w:rPr>
              <w:pPrChange w:id="1684" w:author="Maja Zaloznik" w:date="2016-11-14T13:46:00Z">
                <w:pPr>
                  <w:pStyle w:val="TableContents"/>
                  <w:jc w:val="both"/>
                </w:pPr>
              </w:pPrChange>
            </w:pPr>
            <w:del w:id="1685"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86" w:author="Maja Zaloznik" w:date="2016-11-14T13:46:00Z"/>
                <w:color w:val="1F497D" w:themeColor="text2"/>
              </w:rPr>
              <w:pPrChange w:id="1687" w:author="Maja Zaloznik" w:date="2016-11-14T13:46:00Z">
                <w:pPr>
                  <w:pStyle w:val="TableContents"/>
                  <w:jc w:val="both"/>
                </w:pPr>
              </w:pPrChange>
            </w:pPr>
            <w:del w:id="1688"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89" w:author="Maja Zaloznik" w:date="2016-11-14T13:46:00Z"/>
                <w:color w:val="1F497D" w:themeColor="text2"/>
              </w:rPr>
              <w:pPrChange w:id="1690" w:author="Maja Zaloznik" w:date="2016-11-14T13:46:00Z">
                <w:pPr>
                  <w:pStyle w:val="TableContents"/>
                  <w:jc w:val="both"/>
                </w:pPr>
              </w:pPrChange>
            </w:pPr>
            <w:del w:id="1691" w:author="Maja Zaloznik" w:date="2016-11-14T13:46:00Z">
              <w:r w:rsidRPr="0024277C" w:rsidDel="00B71D51">
                <w:rPr>
                  <w:color w:val="1F497D" w:themeColor="text2"/>
                </w:rPr>
                <w:delText>8</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92" w:author="Maja Zaloznik" w:date="2016-11-14T13:46:00Z"/>
                <w:color w:val="1F497D" w:themeColor="text2"/>
              </w:rPr>
              <w:pPrChange w:id="1693" w:author="Maja Zaloznik" w:date="2016-11-14T13:46:00Z">
                <w:pPr>
                  <w:pStyle w:val="TableContents"/>
                  <w:jc w:val="both"/>
                </w:pPr>
              </w:pPrChange>
            </w:pPr>
            <w:del w:id="1694" w:author="Maja Zaloznik" w:date="2016-11-14T13:46:00Z">
              <w:r w:rsidRPr="0024277C" w:rsidDel="00B71D51">
                <w:rPr>
                  <w:color w:val="1F497D" w:themeColor="text2"/>
                </w:rPr>
                <w:delText>0</w:delText>
              </w:r>
            </w:del>
          </w:p>
        </w:tc>
      </w:tr>
      <w:tr w:rsidR="008A6B60" w:rsidRPr="0024277C" w:rsidDel="00B71D51" w:rsidTr="008A6B60">
        <w:trPr>
          <w:del w:id="1695"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96" w:author="Maja Zaloznik" w:date="2016-11-14T13:46:00Z"/>
                <w:color w:val="1F497D" w:themeColor="text2"/>
              </w:rPr>
              <w:pPrChange w:id="1697" w:author="Maja Zaloznik" w:date="2016-11-14T13:46:00Z">
                <w:pPr>
                  <w:pStyle w:val="TableContents"/>
                  <w:jc w:val="both"/>
                </w:pPr>
              </w:pPrChange>
            </w:pPr>
            <w:del w:id="1698" w:author="Maja Zaloznik" w:date="2016-11-14T13:46:00Z">
              <w:r w:rsidRPr="0024277C" w:rsidDel="00B71D51">
                <w:rPr>
                  <w:color w:val="1F497D" w:themeColor="text2"/>
                </w:rPr>
                <w:delText>2010</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99" w:author="Maja Zaloznik" w:date="2016-11-14T13:46:00Z"/>
                <w:color w:val="1F497D" w:themeColor="text2"/>
              </w:rPr>
              <w:pPrChange w:id="1700" w:author="Maja Zaloznik" w:date="2016-11-14T13:46:00Z">
                <w:pPr>
                  <w:pStyle w:val="TableContents"/>
                  <w:jc w:val="both"/>
                </w:pPr>
              </w:pPrChange>
            </w:pPr>
            <w:del w:id="1701" w:author="Maja Zaloznik" w:date="2016-11-14T13:46:00Z">
              <w:r w:rsidRPr="0024277C" w:rsidDel="00B71D51">
                <w:rPr>
                  <w:color w:val="1F497D" w:themeColor="text2"/>
                </w:rPr>
                <w:delText>b)</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02" w:author="Maja Zaloznik" w:date="2016-11-14T13:46:00Z"/>
                <w:color w:val="1F497D" w:themeColor="text2"/>
              </w:rPr>
              <w:pPrChange w:id="1703" w:author="Maja Zaloznik" w:date="2016-11-14T13:46:00Z">
                <w:pPr>
                  <w:pStyle w:val="TableContents"/>
                  <w:jc w:val="both"/>
                </w:pPr>
              </w:pPrChange>
            </w:pPr>
            <w:del w:id="1704" w:author="Maja Zaloznik" w:date="2016-11-14T13:46:00Z">
              <w:r w:rsidRPr="0024277C" w:rsidDel="00B71D51">
                <w:rPr>
                  <w:color w:val="1F497D" w:themeColor="text2"/>
                </w:rPr>
                <w:delText>5</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05" w:author="Maja Zaloznik" w:date="2016-11-14T13:46:00Z"/>
                <w:color w:val="1F497D" w:themeColor="text2"/>
              </w:rPr>
              <w:pPrChange w:id="1706" w:author="Maja Zaloznik" w:date="2016-11-14T13:46:00Z">
                <w:pPr>
                  <w:pStyle w:val="TableContents"/>
                  <w:jc w:val="both"/>
                </w:pPr>
              </w:pPrChange>
            </w:pPr>
            <w:del w:id="1707" w:author="Maja Zaloznik" w:date="2016-11-14T13:46:00Z">
              <w:r w:rsidRPr="0024277C" w:rsidDel="00B71D51">
                <w:rPr>
                  <w:color w:val="1F497D" w:themeColor="text2"/>
                </w:rPr>
                <w:delText>Repay debt</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08" w:author="Maja Zaloznik" w:date="2016-11-14T13:46:00Z"/>
                <w:color w:val="1F497D" w:themeColor="text2"/>
              </w:rPr>
              <w:pPrChange w:id="1709" w:author="Maja Zaloznik" w:date="2016-11-14T13:46:00Z">
                <w:pPr>
                  <w:pStyle w:val="TableContents"/>
                  <w:jc w:val="both"/>
                </w:pPr>
              </w:pPrChange>
            </w:pPr>
            <w:del w:id="1710"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11" w:author="Maja Zaloznik" w:date="2016-11-14T13:46:00Z"/>
                <w:color w:val="1F497D" w:themeColor="text2"/>
              </w:rPr>
              <w:pPrChange w:id="1712" w:author="Maja Zaloznik" w:date="2016-11-14T13:46:00Z">
                <w:pPr>
                  <w:pStyle w:val="TableContents"/>
                  <w:jc w:val="both"/>
                </w:pPr>
              </w:pPrChange>
            </w:pPr>
            <w:del w:id="1713" w:author="Maja Zaloznik" w:date="2016-11-14T13:46:00Z">
              <w:r w:rsidRPr="0024277C" w:rsidDel="00B71D51">
                <w:rPr>
                  <w:color w:val="1F497D" w:themeColor="text2"/>
                </w:rPr>
                <w:delText>-----------</w:delText>
              </w:r>
            </w:del>
          </w:p>
        </w:tc>
      </w:tr>
      <w:tr w:rsidR="008A6B60" w:rsidRPr="0024277C" w:rsidDel="00B71D51" w:rsidTr="008A6B60">
        <w:trPr>
          <w:del w:id="1714"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15" w:author="Maja Zaloznik" w:date="2016-11-14T13:46:00Z"/>
                <w:color w:val="1F497D" w:themeColor="text2"/>
              </w:rPr>
              <w:pPrChange w:id="1716"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pPr>
              <w:pStyle w:val="TableContents"/>
              <w:pageBreakBefore/>
              <w:spacing w:after="200" w:line="276" w:lineRule="auto"/>
              <w:jc w:val="both"/>
              <w:rPr>
                <w:del w:id="1717" w:author="Maja Zaloznik" w:date="2016-11-14T13:46:00Z"/>
                <w:color w:val="1F497D" w:themeColor="text2"/>
              </w:rPr>
              <w:pPrChange w:id="1718" w:author="Maja Zaloznik" w:date="2016-11-14T13:46:00Z">
                <w:pPr>
                  <w:pStyle w:val="TableContents"/>
                  <w:jc w:val="both"/>
                </w:pPr>
              </w:pPrChange>
            </w:pPr>
            <w:del w:id="1719"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pPr>
              <w:pStyle w:val="TableContents"/>
              <w:pageBreakBefore/>
              <w:spacing w:after="200" w:line="276" w:lineRule="auto"/>
              <w:jc w:val="both"/>
              <w:rPr>
                <w:del w:id="1720" w:author="Maja Zaloznik" w:date="2016-11-14T13:46:00Z"/>
                <w:color w:val="1F497D" w:themeColor="text2"/>
              </w:rPr>
              <w:pPrChange w:id="1721" w:author="Maja Zaloznik" w:date="2016-11-14T13:46:00Z">
                <w:pPr>
                  <w:pStyle w:val="TableContents"/>
                  <w:jc w:val="both"/>
                </w:pPr>
              </w:pPrChange>
            </w:pPr>
            <w:del w:id="1722"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pPr>
              <w:pStyle w:val="TableContents"/>
              <w:pageBreakBefore/>
              <w:spacing w:after="200" w:line="276" w:lineRule="auto"/>
              <w:jc w:val="both"/>
              <w:rPr>
                <w:del w:id="1723" w:author="Maja Zaloznik" w:date="2016-11-14T13:46:00Z"/>
                <w:color w:val="1F497D" w:themeColor="text2"/>
              </w:rPr>
              <w:pPrChange w:id="1724" w:author="Maja Zaloznik" w:date="2016-11-14T13:46:00Z">
                <w:pPr>
                  <w:pStyle w:val="TableContents"/>
                  <w:jc w:val="both"/>
                </w:pPr>
              </w:pPrChange>
            </w:pPr>
            <w:del w:id="1725"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26" w:author="Maja Zaloznik" w:date="2016-11-14T13:46:00Z"/>
                <w:color w:val="1F497D" w:themeColor="text2"/>
              </w:rPr>
              <w:pPrChange w:id="1727" w:author="Maja Zaloznik" w:date="2016-11-14T13:46:00Z">
                <w:pPr>
                  <w:pStyle w:val="TableContents"/>
                  <w:jc w:val="both"/>
                </w:pPr>
              </w:pPrChange>
            </w:pPr>
            <w:del w:id="1728" w:author="Maja Zaloznik" w:date="2016-11-14T13:46:00Z">
              <w:r w:rsidRPr="0024277C" w:rsidDel="00B71D51">
                <w:rPr>
                  <w:color w:val="1F497D" w:themeColor="text2"/>
                </w:rPr>
                <w:delText>13</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29" w:author="Maja Zaloznik" w:date="2016-11-14T13:46:00Z"/>
                <w:color w:val="1F497D" w:themeColor="text2"/>
              </w:rPr>
              <w:pPrChange w:id="1730" w:author="Maja Zaloznik" w:date="2016-11-14T13:46:00Z">
                <w:pPr>
                  <w:pStyle w:val="TableContents"/>
                  <w:jc w:val="both"/>
                </w:pPr>
              </w:pPrChange>
            </w:pPr>
            <w:del w:id="1731" w:author="Maja Zaloznik" w:date="2016-11-14T13:46:00Z">
              <w:r w:rsidRPr="0024277C" w:rsidDel="00B71D51">
                <w:rPr>
                  <w:color w:val="1F497D" w:themeColor="text2"/>
                </w:rPr>
                <w:delText>0</w:delText>
              </w:r>
            </w:del>
          </w:p>
        </w:tc>
      </w:tr>
      <w:tr w:rsidR="008A6B60" w:rsidRPr="0024277C" w:rsidDel="00B71D51" w:rsidTr="008A6B60">
        <w:trPr>
          <w:del w:id="1732"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33" w:author="Maja Zaloznik" w:date="2016-11-14T13:46:00Z"/>
                <w:color w:val="1F497D" w:themeColor="text2"/>
              </w:rPr>
              <w:pPrChange w:id="1734" w:author="Maja Zaloznik" w:date="2016-11-14T13:46:00Z">
                <w:pPr>
                  <w:pStyle w:val="TableContents"/>
                  <w:jc w:val="both"/>
                </w:pPr>
              </w:pPrChange>
            </w:pPr>
            <w:del w:id="1735" w:author="Maja Zaloznik" w:date="2016-11-14T13:46:00Z">
              <w:r w:rsidRPr="0024277C" w:rsidDel="00B71D51">
                <w:rPr>
                  <w:color w:val="1F497D" w:themeColor="text2"/>
                </w:rPr>
                <w:delText>2000</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36" w:author="Maja Zaloznik" w:date="2016-11-14T13:46:00Z"/>
                <w:color w:val="1F497D" w:themeColor="text2"/>
              </w:rPr>
              <w:pPrChange w:id="1737" w:author="Maja Zaloznik" w:date="2016-11-14T13:46:00Z">
                <w:pPr>
                  <w:pStyle w:val="TableContents"/>
                  <w:jc w:val="both"/>
                </w:pPr>
              </w:pPrChange>
            </w:pPr>
            <w:del w:id="1738" w:author="Maja Zaloznik" w:date="2016-11-14T13:46:00Z">
              <w:r w:rsidRPr="0024277C" w:rsidDel="00B71D51">
                <w:rPr>
                  <w:color w:val="1F497D" w:themeColor="text2"/>
                </w:rPr>
                <w:delText>d)</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39" w:author="Maja Zaloznik" w:date="2016-11-14T13:46:00Z"/>
                <w:color w:val="1F497D" w:themeColor="text2"/>
              </w:rPr>
              <w:pPrChange w:id="1740" w:author="Maja Zaloznik" w:date="2016-11-14T13:46:00Z">
                <w:pPr>
                  <w:pStyle w:val="TableContents"/>
                  <w:jc w:val="both"/>
                </w:pPr>
              </w:pPrChange>
            </w:pPr>
            <w:del w:id="1741" w:author="Maja Zaloznik" w:date="2016-11-14T13:46:00Z">
              <w:r w:rsidRPr="0024277C" w:rsidDel="00B71D51">
                <w:rPr>
                  <w:color w:val="1F497D" w:themeColor="text2"/>
                </w:rPr>
                <w:delText>13</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42" w:author="Maja Zaloznik" w:date="2016-11-14T13:46:00Z"/>
                <w:color w:val="1F497D" w:themeColor="text2"/>
              </w:rPr>
              <w:pPrChange w:id="1743" w:author="Maja Zaloznik" w:date="2016-11-14T13:46:00Z">
                <w:pPr>
                  <w:pStyle w:val="TableContents"/>
                  <w:jc w:val="both"/>
                </w:pPr>
              </w:pPrChange>
            </w:pPr>
            <w:del w:id="1744" w:author="Maja Zaloznik" w:date="2016-11-14T13:46:00Z">
              <w:r w:rsidRPr="0024277C" w:rsidDel="00B71D51">
                <w:rPr>
                  <w:color w:val="1F497D" w:themeColor="text2"/>
                </w:rPr>
                <w:delText>Death of parent</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45" w:author="Maja Zaloznik" w:date="2016-11-14T13:46:00Z"/>
                <w:color w:val="1F497D" w:themeColor="text2"/>
              </w:rPr>
              <w:pPrChange w:id="1746" w:author="Maja Zaloznik" w:date="2016-11-14T13:46:00Z">
                <w:pPr>
                  <w:pStyle w:val="TableContents"/>
                  <w:jc w:val="both"/>
                </w:pPr>
              </w:pPrChange>
            </w:pPr>
            <w:del w:id="1747"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48" w:author="Maja Zaloznik" w:date="2016-11-14T13:46:00Z"/>
                <w:color w:val="1F497D" w:themeColor="text2"/>
              </w:rPr>
              <w:pPrChange w:id="1749" w:author="Maja Zaloznik" w:date="2016-11-14T13:46:00Z">
                <w:pPr>
                  <w:pStyle w:val="TableContents"/>
                  <w:jc w:val="both"/>
                </w:pPr>
              </w:pPrChange>
            </w:pPr>
            <w:del w:id="1750" w:author="Maja Zaloznik" w:date="2016-11-14T13:46:00Z">
              <w:r w:rsidRPr="0024277C" w:rsidDel="00B71D51">
                <w:rPr>
                  <w:color w:val="1F497D" w:themeColor="text2"/>
                </w:rPr>
                <w:delText>-----------</w:delText>
              </w:r>
            </w:del>
          </w:p>
        </w:tc>
      </w:tr>
      <w:tr w:rsidR="008A6B60" w:rsidRPr="0024277C" w:rsidDel="00B71D51" w:rsidTr="008A6B60">
        <w:trPr>
          <w:del w:id="1751"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52" w:author="Maja Zaloznik" w:date="2016-11-14T13:46:00Z"/>
                <w:color w:val="1F497D" w:themeColor="text2"/>
              </w:rPr>
              <w:pPrChange w:id="1753"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54" w:author="Maja Zaloznik" w:date="2016-11-14T13:46:00Z"/>
                <w:color w:val="1F497D" w:themeColor="text2"/>
              </w:rPr>
              <w:pPrChange w:id="1755" w:author="Maja Zaloznik" w:date="2016-11-14T13:46:00Z">
                <w:pPr>
                  <w:pStyle w:val="TableContents"/>
                  <w:jc w:val="both"/>
                </w:pPr>
              </w:pPrChange>
            </w:pPr>
            <w:del w:id="1756"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57" w:author="Maja Zaloznik" w:date="2016-11-14T13:46:00Z"/>
                <w:color w:val="1F497D" w:themeColor="text2"/>
              </w:rPr>
              <w:pPrChange w:id="1758" w:author="Maja Zaloznik" w:date="2016-11-14T13:46:00Z">
                <w:pPr>
                  <w:pStyle w:val="TableContents"/>
                  <w:jc w:val="both"/>
                </w:pPr>
              </w:pPrChange>
            </w:pPr>
            <w:del w:id="1759"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60" w:author="Maja Zaloznik" w:date="2016-11-14T13:46:00Z"/>
                <w:color w:val="1F497D" w:themeColor="text2"/>
              </w:rPr>
              <w:pPrChange w:id="1761" w:author="Maja Zaloznik" w:date="2016-11-14T13:46:00Z">
                <w:pPr>
                  <w:pStyle w:val="TableContents"/>
                  <w:jc w:val="both"/>
                </w:pPr>
              </w:pPrChange>
            </w:pPr>
            <w:del w:id="1762"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63" w:author="Maja Zaloznik" w:date="2016-11-14T13:46:00Z"/>
                <w:color w:val="1F497D" w:themeColor="text2"/>
              </w:rPr>
              <w:pPrChange w:id="1764" w:author="Maja Zaloznik" w:date="2016-11-14T13:46:00Z">
                <w:pPr>
                  <w:pStyle w:val="TableContents"/>
                  <w:jc w:val="both"/>
                </w:pPr>
              </w:pPrChange>
            </w:pPr>
            <w:del w:id="1765" w:author="Maja Zaloznik" w:date="2016-11-14T13:46:00Z">
              <w:r w:rsidRPr="0024277C" w:rsidDel="00B71D51">
                <w:rPr>
                  <w:color w:val="1F497D" w:themeColor="text2"/>
                </w:rPr>
                <w:delText>0</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66" w:author="Maja Zaloznik" w:date="2016-11-14T13:46:00Z"/>
                <w:color w:val="1F497D" w:themeColor="text2"/>
              </w:rPr>
              <w:pPrChange w:id="1767" w:author="Maja Zaloznik" w:date="2016-11-14T13:46:00Z">
                <w:pPr>
                  <w:pStyle w:val="TableContents"/>
                  <w:jc w:val="both"/>
                </w:pPr>
              </w:pPrChange>
            </w:pPr>
            <w:del w:id="1768" w:author="Maja Zaloznik" w:date="2016-11-14T13:46:00Z">
              <w:r w:rsidRPr="0024277C" w:rsidDel="00B71D51">
                <w:rPr>
                  <w:color w:val="1F497D" w:themeColor="text2"/>
                </w:rPr>
                <w:delText>0</w:delText>
              </w:r>
            </w:del>
          </w:p>
        </w:tc>
      </w:tr>
    </w:tbl>
    <w:p w:rsidR="008A6B60" w:rsidRPr="0024277C" w:rsidDel="00B71D51" w:rsidRDefault="008A6B60">
      <w:pPr>
        <w:pageBreakBefore/>
        <w:spacing w:after="200" w:line="276" w:lineRule="auto"/>
        <w:jc w:val="both"/>
        <w:rPr>
          <w:del w:id="1769" w:author="Maja Zaloznik" w:date="2016-11-14T13:46:00Z"/>
          <w:color w:val="1F497D" w:themeColor="text2"/>
        </w:rPr>
        <w:pPrChange w:id="1770" w:author="Maja Zaloznik" w:date="2016-11-14T13:46:00Z">
          <w:pPr>
            <w:jc w:val="both"/>
          </w:pPr>
        </w:pPrChange>
      </w:pPr>
    </w:p>
    <w:p w:rsidR="008A6B60" w:rsidRPr="0024277C" w:rsidDel="00B71D51" w:rsidRDefault="008A6B60">
      <w:pPr>
        <w:pageBreakBefore/>
        <w:spacing w:after="200" w:line="276" w:lineRule="auto"/>
        <w:jc w:val="both"/>
        <w:rPr>
          <w:del w:id="1771" w:author="Maja Zaloznik" w:date="2016-11-14T13:46:00Z"/>
          <w:b/>
          <w:color w:val="1F497D" w:themeColor="text2"/>
          <w:sz w:val="28"/>
          <w:szCs w:val="28"/>
        </w:rPr>
        <w:pPrChange w:id="1772" w:author="Maja Zaloznik" w:date="2016-11-14T13:46:00Z">
          <w:pPr>
            <w:ind w:left="720"/>
            <w:jc w:val="both"/>
          </w:pPr>
        </w:pPrChange>
      </w:pPr>
    </w:p>
    <w:p w:rsidR="00F6449F" w:rsidRPr="0024277C" w:rsidRDefault="00F6449F">
      <w:pPr>
        <w:pStyle w:val="ListParagraph"/>
        <w:pageBreakBefore/>
        <w:spacing w:after="200" w:line="276" w:lineRule="auto"/>
        <w:ind w:left="0"/>
        <w:jc w:val="both"/>
        <w:rPr>
          <w:color w:val="1F497D" w:themeColor="text2"/>
        </w:rPr>
        <w:pPrChange w:id="1773" w:author="Maja Zaloznik" w:date="2016-11-14T13:46:00Z">
          <w:pPr>
            <w:pStyle w:val="ListParagraph"/>
            <w:ind w:left="567"/>
            <w:jc w:val="both"/>
          </w:pPr>
        </w:pPrChange>
      </w:pPr>
    </w:p>
    <w:sectPr w:rsidR="00F6449F" w:rsidRPr="0024277C">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 w:author="Maja Zaloznik" w:date="2016-11-14T13:28:00Z" w:initials="mz">
    <w:p w:rsidR="0060038E" w:rsidRDefault="0060038E">
      <w:pPr>
        <w:pStyle w:val="CommentText"/>
      </w:pPr>
      <w:r>
        <w:rPr>
          <w:rStyle w:val="CommentReference"/>
        </w:rPr>
        <w:annotationRef/>
      </w:r>
      <w:proofErr w:type="spellStart"/>
      <w:r>
        <w:t>Revertionngback</w:t>
      </w:r>
      <w:proofErr w:type="spellEnd"/>
      <w:r>
        <w:t xml:space="preserve"> to original, what was wrong with it?</w:t>
      </w:r>
    </w:p>
  </w:comment>
  <w:comment w:id="262" w:author="Maja Zaloznik" w:date="2016-11-14T13:28:00Z" w:initials="mz">
    <w:p w:rsidR="0060038E" w:rsidRDefault="0060038E">
      <w:pPr>
        <w:pStyle w:val="CommentText"/>
      </w:pPr>
      <w:r>
        <w:rPr>
          <w:rStyle w:val="CommentReference"/>
        </w:rPr>
        <w:annotationRef/>
      </w:r>
      <w:r>
        <w:t xml:space="preserve">What happened with grandchildren and children in </w:t>
      </w:r>
      <w:proofErr w:type="gramStart"/>
      <w:r>
        <w:t>law ?</w:t>
      </w:r>
      <w:proofErr w:type="gramEnd"/>
      <w:r>
        <w:t xml:space="preserve"> </w:t>
      </w:r>
      <w:proofErr w:type="gramStart"/>
      <w:r>
        <w:t>and</w:t>
      </w:r>
      <w:proofErr w:type="gramEnd"/>
      <w:r>
        <w:t xml:space="preserve"> year of move? And reason?</w:t>
      </w:r>
    </w:p>
  </w:comment>
  <w:comment w:id="292" w:author="Maja Zaloznik" w:date="2016-11-14T13:28:00Z" w:initials="mz">
    <w:p w:rsidR="0060038E" w:rsidRDefault="0060038E">
      <w:pPr>
        <w:pStyle w:val="CommentText"/>
      </w:pPr>
      <w:r>
        <w:rPr>
          <w:rStyle w:val="CommentReference"/>
        </w:rPr>
        <w:annotationRef/>
      </w:r>
      <w:r>
        <w:t xml:space="preserve">These are all slimmed down versions from the LIFT survey, added mainly because we anticipate them being important factors affecting the level of mechanisation and should get picked up by the BBN. </w:t>
      </w:r>
    </w:p>
  </w:comment>
  <w:comment w:id="606" w:author="Maja Zaloznik" w:date="2016-11-14T13:28:00Z" w:initials="mz">
    <w:p w:rsidR="0060038E" w:rsidRDefault="0060038E">
      <w:pPr>
        <w:pStyle w:val="CommentText"/>
      </w:pPr>
      <w:r>
        <w:rPr>
          <w:rStyle w:val="CommentReference"/>
        </w:rPr>
        <w:annotationRef/>
      </w:r>
      <w:r>
        <w:t xml:space="preserve">What if I own and manage only? Did we lose the distinction between working and managing. This </w:t>
      </w:r>
      <w:proofErr w:type="spellStart"/>
      <w:r>
        <w:t>qustion</w:t>
      </w:r>
      <w:proofErr w:type="spellEnd"/>
    </w:p>
  </w:comment>
  <w:comment w:id="486" w:author="Maja Zaloznik" w:date="2016-11-14T13:29:00Z" w:initials="mz">
    <w:p w:rsidR="0060038E" w:rsidRDefault="0060038E">
      <w:pPr>
        <w:pStyle w:val="CommentText"/>
      </w:pPr>
      <w:r>
        <w:rPr>
          <w:rStyle w:val="CommentReference"/>
        </w:rPr>
        <w:annotationRef/>
      </w:r>
      <w:r>
        <w:t xml:space="preserve">I think this simplifies the flow through dramatically, and we still get all the information on management, working and land access. </w:t>
      </w:r>
    </w:p>
  </w:comment>
  <w:comment w:id="890" w:author="Maja Zaloznik" w:date="2016-11-14T13:36:00Z" w:initials="mz">
    <w:p w:rsidR="0060038E" w:rsidRDefault="0060038E">
      <w:pPr>
        <w:pStyle w:val="CommentText"/>
      </w:pPr>
      <w:r>
        <w:rPr>
          <w:rStyle w:val="CommentReference"/>
        </w:rPr>
        <w:annotationRef/>
      </w:r>
      <w:r>
        <w:t>Or largest?</w:t>
      </w:r>
    </w:p>
  </w:comment>
  <w:comment w:id="924" w:author="Maja Zaloznik" w:date="2016-11-14T13:38:00Z" w:initials="mz">
    <w:p w:rsidR="0060038E" w:rsidRDefault="0060038E">
      <w:pPr>
        <w:pStyle w:val="CommentText"/>
      </w:pPr>
      <w:r>
        <w:rPr>
          <w:rStyle w:val="CommentReference"/>
        </w:rPr>
        <w:annotationRef/>
      </w:r>
      <w:r>
        <w:t>The reasons need to be specified. And to whom is not necessary, is it? What kind of answers are we expecting?</w:t>
      </w:r>
    </w:p>
  </w:comment>
  <w:comment w:id="1178" w:author="Maja Zaloznik" w:date="2016-11-14T13:51:00Z" w:initials="mz">
    <w:p w:rsidR="0060038E" w:rsidRDefault="0060038E">
      <w:pPr>
        <w:pStyle w:val="CommentText"/>
      </w:pPr>
      <w:r>
        <w:rPr>
          <w:rStyle w:val="CommentReference"/>
        </w:rPr>
        <w:annotationRef/>
      </w:r>
      <w:r>
        <w:t xml:space="preserve">These are exactly the same as in LIFT, I’m sure the enumerators will </w:t>
      </w:r>
      <w:proofErr w:type="spellStart"/>
      <w:r>
        <w:t>bbe</w:t>
      </w:r>
      <w:proofErr w:type="spellEnd"/>
      <w:r>
        <w:t xml:space="preserve"> able to figure this out. </w:t>
      </w:r>
    </w:p>
  </w:comment>
  <w:comment w:id="1135" w:author="Maja Zaloznik" w:date="2016-11-14T13:50:00Z" w:initials="mz">
    <w:p w:rsidR="0060038E" w:rsidRDefault="0060038E">
      <w:pPr>
        <w:pStyle w:val="CommentText"/>
      </w:pPr>
      <w:r>
        <w:rPr>
          <w:rStyle w:val="CommentReference"/>
        </w:rPr>
        <w:annotationRef/>
      </w:r>
      <w:r>
        <w:t xml:space="preserve">These are </w:t>
      </w:r>
      <w:proofErr w:type="spellStart"/>
      <w:r>
        <w:t>exacty</w:t>
      </w:r>
      <w:proofErr w:type="spellEnd"/>
      <w:r>
        <w:t xml:space="preserve"> the same as in LI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59A"/>
    <w:multiLevelType w:val="multilevel"/>
    <w:tmpl w:val="B2805ED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1">
    <w:nsid w:val="0D036BF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
    <w:nsid w:val="0DC44BE7"/>
    <w:multiLevelType w:val="hybridMultilevel"/>
    <w:tmpl w:val="DAAEDA14"/>
    <w:lvl w:ilvl="0" w:tplc="0F1CED64">
      <w:start w:val="26"/>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0FCB0360"/>
    <w:multiLevelType w:val="multilevel"/>
    <w:tmpl w:val="2F1EE324"/>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4">
    <w:nsid w:val="107D3063"/>
    <w:multiLevelType w:val="hybridMultilevel"/>
    <w:tmpl w:val="F8CC4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827626"/>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16222EA"/>
    <w:multiLevelType w:val="multilevel"/>
    <w:tmpl w:val="56FA39F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7">
    <w:nsid w:val="12172110"/>
    <w:multiLevelType w:val="hybridMultilevel"/>
    <w:tmpl w:val="6FC8ECFE"/>
    <w:lvl w:ilvl="0" w:tplc="67D8461E">
      <w:start w:val="26"/>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nsid w:val="143C0587"/>
    <w:multiLevelType w:val="hybridMultilevel"/>
    <w:tmpl w:val="F59287A8"/>
    <w:lvl w:ilvl="0" w:tplc="76A07988">
      <w:start w:val="15"/>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nsid w:val="182B7219"/>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9E36215"/>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1">
    <w:nsid w:val="1DF747C9"/>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2">
    <w:nsid w:val="24F622FA"/>
    <w:multiLevelType w:val="hybridMultilevel"/>
    <w:tmpl w:val="0832A7C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4FC0337"/>
    <w:multiLevelType w:val="hybridMultilevel"/>
    <w:tmpl w:val="E5581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6774C91"/>
    <w:multiLevelType w:val="hybridMultilevel"/>
    <w:tmpl w:val="CAF00EBC"/>
    <w:lvl w:ilvl="0" w:tplc="0F1CED64">
      <w:start w:val="1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5">
    <w:nsid w:val="2A6814D8"/>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6">
    <w:nsid w:val="2C67271B"/>
    <w:multiLevelType w:val="multilevel"/>
    <w:tmpl w:val="CF8CDDD2"/>
    <w:lvl w:ilvl="0">
      <w:start w:val="1"/>
      <w:numFmt w:val="decimal"/>
      <w:lvlText w:val="%1."/>
      <w:lvlJc w:val="left"/>
      <w:pPr>
        <w:tabs>
          <w:tab w:val="num" w:pos="360"/>
        </w:tabs>
        <w:ind w:left="360" w:hanging="360"/>
      </w:pPr>
      <w:rPr>
        <w:i w:val="0"/>
      </w:rPr>
    </w:lvl>
    <w:lvl w:ilvl="1">
      <w:start w:val="1"/>
      <w:numFmt w:val="lowerLetter"/>
      <w:lvlText w:val="%2."/>
      <w:lvlJc w:val="left"/>
      <w:pPr>
        <w:tabs>
          <w:tab w:val="num" w:pos="900"/>
        </w:tabs>
        <w:ind w:left="900" w:hanging="360"/>
      </w:pPr>
    </w:lvl>
    <w:lvl w:ilvl="2">
      <w:start w:val="10"/>
      <w:numFmt w:val="decimal"/>
      <w:lvlText w:val="%3"/>
      <w:lvlJc w:val="left"/>
      <w:pPr>
        <w:tabs>
          <w:tab w:val="num" w:pos="1800"/>
        </w:tabs>
        <w:ind w:left="1800" w:hanging="360"/>
      </w:pPr>
    </w:lvl>
    <w:lvl w:ilvl="3">
      <w:start w:val="4"/>
      <w:numFmt w:val="bullet"/>
      <w:lvlText w:val="-"/>
      <w:lvlJc w:val="left"/>
      <w:pPr>
        <w:ind w:left="2340" w:hanging="360"/>
      </w:pPr>
      <w:rPr>
        <w:rFonts w:ascii="Times New Roman" w:hAnsi="Times New Roman" w:cs="Times New Roman" w:hint="default"/>
      </w:rPr>
    </w:lvl>
    <w:lvl w:ilvl="4">
      <w:start w:val="1"/>
      <w:numFmt w:val="lowerLetter"/>
      <w:lvlText w:val="%5."/>
      <w:lvlJc w:val="left"/>
      <w:pPr>
        <w:tabs>
          <w:tab w:val="num" w:pos="3060"/>
        </w:tabs>
        <w:ind w:left="3060" w:hanging="360"/>
      </w:pPr>
    </w:lvl>
    <w:lvl w:ilvl="5">
      <w:start w:val="1"/>
      <w:numFmt w:val="lowerLetter"/>
      <w:suff w:val="nothing"/>
      <w:lvlText w:val="%6)"/>
      <w:lvlJc w:val="right"/>
      <w:pPr>
        <w:ind w:left="3780" w:hanging="432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nsid w:val="2D096CB2"/>
    <w:multiLevelType w:val="multilevel"/>
    <w:tmpl w:val="699E654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2F3715AB"/>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6A6751"/>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2F81063"/>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B09058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2">
    <w:nsid w:val="3B3354F5"/>
    <w:multiLevelType w:val="multilevel"/>
    <w:tmpl w:val="07A6AC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43F839A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4BA5844"/>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56B5105"/>
    <w:multiLevelType w:val="multilevel"/>
    <w:tmpl w:val="2C04F530"/>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5A47107"/>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7">
    <w:nsid w:val="4A02778A"/>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A8B7434"/>
    <w:multiLevelType w:val="hybridMultilevel"/>
    <w:tmpl w:val="90FE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BF7EDE"/>
    <w:multiLevelType w:val="multilevel"/>
    <w:tmpl w:val="CF8CDDD2"/>
    <w:lvl w:ilvl="0">
      <w:start w:val="1"/>
      <w:numFmt w:val="decimal"/>
      <w:lvlText w:val="%1."/>
      <w:lvlJc w:val="left"/>
      <w:pPr>
        <w:tabs>
          <w:tab w:val="num" w:pos="786"/>
        </w:tabs>
        <w:ind w:left="786"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CEA7EF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E846304"/>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32">
    <w:nsid w:val="52164AB9"/>
    <w:multiLevelType w:val="hybridMultilevel"/>
    <w:tmpl w:val="A0847DEE"/>
    <w:lvl w:ilvl="0" w:tplc="08090019">
      <w:start w:val="1"/>
      <w:numFmt w:val="lowerLetter"/>
      <w:lvlText w:val="%1."/>
      <w:lvlJc w:val="left"/>
      <w:pPr>
        <w:ind w:left="988" w:hanging="360"/>
      </w:pPr>
    </w:lvl>
    <w:lvl w:ilvl="1" w:tplc="08090019" w:tentative="1">
      <w:start w:val="1"/>
      <w:numFmt w:val="lowerLetter"/>
      <w:lvlText w:val="%2."/>
      <w:lvlJc w:val="left"/>
      <w:pPr>
        <w:ind w:left="1708" w:hanging="360"/>
      </w:pPr>
    </w:lvl>
    <w:lvl w:ilvl="2" w:tplc="0809001B" w:tentative="1">
      <w:start w:val="1"/>
      <w:numFmt w:val="lowerRoman"/>
      <w:lvlText w:val="%3."/>
      <w:lvlJc w:val="right"/>
      <w:pPr>
        <w:ind w:left="2428" w:hanging="180"/>
      </w:pPr>
    </w:lvl>
    <w:lvl w:ilvl="3" w:tplc="0809000F" w:tentative="1">
      <w:start w:val="1"/>
      <w:numFmt w:val="decimal"/>
      <w:lvlText w:val="%4."/>
      <w:lvlJc w:val="left"/>
      <w:pPr>
        <w:ind w:left="3148" w:hanging="360"/>
      </w:pPr>
    </w:lvl>
    <w:lvl w:ilvl="4" w:tplc="08090019" w:tentative="1">
      <w:start w:val="1"/>
      <w:numFmt w:val="lowerLetter"/>
      <w:lvlText w:val="%5."/>
      <w:lvlJc w:val="left"/>
      <w:pPr>
        <w:ind w:left="3868" w:hanging="360"/>
      </w:pPr>
    </w:lvl>
    <w:lvl w:ilvl="5" w:tplc="0809001B" w:tentative="1">
      <w:start w:val="1"/>
      <w:numFmt w:val="lowerRoman"/>
      <w:lvlText w:val="%6."/>
      <w:lvlJc w:val="right"/>
      <w:pPr>
        <w:ind w:left="4588" w:hanging="180"/>
      </w:pPr>
    </w:lvl>
    <w:lvl w:ilvl="6" w:tplc="0809000F" w:tentative="1">
      <w:start w:val="1"/>
      <w:numFmt w:val="decimal"/>
      <w:lvlText w:val="%7."/>
      <w:lvlJc w:val="left"/>
      <w:pPr>
        <w:ind w:left="5308" w:hanging="360"/>
      </w:pPr>
    </w:lvl>
    <w:lvl w:ilvl="7" w:tplc="08090019" w:tentative="1">
      <w:start w:val="1"/>
      <w:numFmt w:val="lowerLetter"/>
      <w:lvlText w:val="%8."/>
      <w:lvlJc w:val="left"/>
      <w:pPr>
        <w:ind w:left="6028" w:hanging="360"/>
      </w:pPr>
    </w:lvl>
    <w:lvl w:ilvl="8" w:tplc="0809001B" w:tentative="1">
      <w:start w:val="1"/>
      <w:numFmt w:val="lowerRoman"/>
      <w:lvlText w:val="%9."/>
      <w:lvlJc w:val="right"/>
      <w:pPr>
        <w:ind w:left="6748" w:hanging="180"/>
      </w:pPr>
    </w:lvl>
  </w:abstractNum>
  <w:abstractNum w:abstractNumId="33">
    <w:nsid w:val="551B479E"/>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6277076"/>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35">
    <w:nsid w:val="57870ECC"/>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36">
    <w:nsid w:val="5C6265D2"/>
    <w:multiLevelType w:val="multilevel"/>
    <w:tmpl w:val="EEF8562E"/>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EE8266A"/>
    <w:multiLevelType w:val="hybridMultilevel"/>
    <w:tmpl w:val="282433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F092557"/>
    <w:multiLevelType w:val="hybridMultilevel"/>
    <w:tmpl w:val="45A2C3A8"/>
    <w:lvl w:ilvl="0" w:tplc="4B1E4186">
      <w:start w:val="19"/>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9">
    <w:nsid w:val="5F6021AF"/>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01B2B6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2860CB4"/>
    <w:multiLevelType w:val="multilevel"/>
    <w:tmpl w:val="EEEC8522"/>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2AB0990"/>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3">
    <w:nsid w:val="67851D0D"/>
    <w:multiLevelType w:val="multilevel"/>
    <w:tmpl w:val="073031B2"/>
    <w:lvl w:ilvl="0">
      <w:start w:val="1"/>
      <w:numFmt w:val="lowerLetter"/>
      <w:suff w:val="nothing"/>
      <w:lvlText w:val="%1)"/>
      <w:lvlJc w:val="left"/>
      <w:pPr>
        <w:ind w:left="709" w:firstLine="0"/>
      </w:pPr>
    </w:lvl>
    <w:lvl w:ilvl="1">
      <w:start w:val="1"/>
      <w:numFmt w:val="lowerLetter"/>
      <w:suff w:val="nothing"/>
      <w:lvlText w:val="%2)"/>
      <w:lvlJc w:val="left"/>
      <w:pPr>
        <w:ind w:left="1789" w:hanging="360"/>
      </w:pPr>
    </w:lvl>
    <w:lvl w:ilvl="2">
      <w:start w:val="1"/>
      <w:numFmt w:val="lowerLetter"/>
      <w:suff w:val="nothing"/>
      <w:lvlText w:val="%3)"/>
      <w:lvlJc w:val="left"/>
      <w:pPr>
        <w:ind w:left="2149" w:hanging="360"/>
      </w:pPr>
    </w:lvl>
    <w:lvl w:ilvl="3">
      <w:start w:val="1"/>
      <w:numFmt w:val="lowerLetter"/>
      <w:suff w:val="nothing"/>
      <w:lvlText w:val="%4)"/>
      <w:lvlJc w:val="left"/>
      <w:pPr>
        <w:ind w:left="2509" w:hanging="360"/>
      </w:pPr>
    </w:lvl>
    <w:lvl w:ilvl="4">
      <w:start w:val="1"/>
      <w:numFmt w:val="lowerLetter"/>
      <w:suff w:val="nothing"/>
      <w:lvlText w:val="%5)"/>
      <w:lvlJc w:val="left"/>
      <w:pPr>
        <w:ind w:left="2869" w:hanging="360"/>
      </w:pPr>
    </w:lvl>
    <w:lvl w:ilvl="5">
      <w:start w:val="1"/>
      <w:numFmt w:val="lowerLetter"/>
      <w:suff w:val="nothing"/>
      <w:lvlText w:val="%6)"/>
      <w:lvlJc w:val="left"/>
      <w:pPr>
        <w:ind w:left="3229" w:hanging="360"/>
      </w:pPr>
    </w:lvl>
    <w:lvl w:ilvl="6">
      <w:start w:val="1"/>
      <w:numFmt w:val="lowerLetter"/>
      <w:suff w:val="nothing"/>
      <w:lvlText w:val="%7)"/>
      <w:lvlJc w:val="left"/>
      <w:pPr>
        <w:ind w:left="3589" w:hanging="360"/>
      </w:pPr>
    </w:lvl>
    <w:lvl w:ilvl="7">
      <w:start w:val="1"/>
      <w:numFmt w:val="lowerLetter"/>
      <w:suff w:val="nothing"/>
      <w:lvlText w:val="%8)"/>
      <w:lvlJc w:val="left"/>
      <w:pPr>
        <w:ind w:left="3949" w:hanging="360"/>
      </w:pPr>
    </w:lvl>
    <w:lvl w:ilvl="8">
      <w:start w:val="1"/>
      <w:numFmt w:val="lowerLetter"/>
      <w:suff w:val="nothing"/>
      <w:lvlText w:val="%9)"/>
      <w:lvlJc w:val="left"/>
      <w:pPr>
        <w:ind w:left="4309" w:hanging="360"/>
      </w:pPr>
    </w:lvl>
  </w:abstractNum>
  <w:abstractNum w:abstractNumId="44">
    <w:nsid w:val="691D564C"/>
    <w:multiLevelType w:val="hybridMultilevel"/>
    <w:tmpl w:val="C75C940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nsid w:val="69B626A8"/>
    <w:multiLevelType w:val="multilevel"/>
    <w:tmpl w:val="89CAAC28"/>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46">
    <w:nsid w:val="6B1A0DE8"/>
    <w:multiLevelType w:val="multilevel"/>
    <w:tmpl w:val="643243F8"/>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6BA03862"/>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8">
    <w:nsid w:val="6ED53D28"/>
    <w:multiLevelType w:val="hybridMultilevel"/>
    <w:tmpl w:val="B5AE7FA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9">
    <w:nsid w:val="6F9A4255"/>
    <w:multiLevelType w:val="hybridMultilevel"/>
    <w:tmpl w:val="DD7804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0">
    <w:nsid w:val="70DF7A6D"/>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35C561B"/>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52">
    <w:nsid w:val="754B12D7"/>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8076CDB"/>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54">
    <w:nsid w:val="78175484"/>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55">
    <w:nsid w:val="79921DEA"/>
    <w:multiLevelType w:val="hybridMultilevel"/>
    <w:tmpl w:val="AF168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nsid w:val="7A4A3CC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7F884894"/>
    <w:multiLevelType w:val="hybridMultilevel"/>
    <w:tmpl w:val="E776181C"/>
    <w:lvl w:ilvl="0" w:tplc="05EA3EC2">
      <w:start w:val="2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8">
    <w:nsid w:val="7FCD2B1F"/>
    <w:multiLevelType w:val="hybridMultilevel"/>
    <w:tmpl w:val="CAF00EBC"/>
    <w:lvl w:ilvl="0" w:tplc="0F1CED64">
      <w:start w:val="1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29"/>
  </w:num>
  <w:num w:numId="2">
    <w:abstractNumId w:val="17"/>
  </w:num>
  <w:num w:numId="3">
    <w:abstractNumId w:val="26"/>
  </w:num>
  <w:num w:numId="4">
    <w:abstractNumId w:val="36"/>
  </w:num>
  <w:num w:numId="5">
    <w:abstractNumId w:val="25"/>
  </w:num>
  <w:num w:numId="6">
    <w:abstractNumId w:val="54"/>
  </w:num>
  <w:num w:numId="7">
    <w:abstractNumId w:val="0"/>
  </w:num>
  <w:num w:numId="8">
    <w:abstractNumId w:val="45"/>
  </w:num>
  <w:num w:numId="9">
    <w:abstractNumId w:val="6"/>
  </w:num>
  <w:num w:numId="10">
    <w:abstractNumId w:val="3"/>
  </w:num>
  <w:num w:numId="11">
    <w:abstractNumId w:val="22"/>
  </w:num>
  <w:num w:numId="12">
    <w:abstractNumId w:val="10"/>
  </w:num>
  <w:num w:numId="13">
    <w:abstractNumId w:val="41"/>
  </w:num>
  <w:num w:numId="14">
    <w:abstractNumId w:val="47"/>
  </w:num>
  <w:num w:numId="15">
    <w:abstractNumId w:val="12"/>
  </w:num>
  <w:num w:numId="16">
    <w:abstractNumId w:val="44"/>
  </w:num>
  <w:num w:numId="17">
    <w:abstractNumId w:val="48"/>
  </w:num>
  <w:num w:numId="18">
    <w:abstractNumId w:val="43"/>
  </w:num>
  <w:num w:numId="19">
    <w:abstractNumId w:val="53"/>
  </w:num>
  <w:num w:numId="20">
    <w:abstractNumId w:val="49"/>
  </w:num>
  <w:num w:numId="21">
    <w:abstractNumId w:val="9"/>
  </w:num>
  <w:num w:numId="22">
    <w:abstractNumId w:val="39"/>
  </w:num>
  <w:num w:numId="23">
    <w:abstractNumId w:val="21"/>
  </w:num>
  <w:num w:numId="24">
    <w:abstractNumId w:val="35"/>
  </w:num>
  <w:num w:numId="25">
    <w:abstractNumId w:val="34"/>
  </w:num>
  <w:num w:numId="26">
    <w:abstractNumId w:val="56"/>
  </w:num>
  <w:num w:numId="27">
    <w:abstractNumId w:val="23"/>
  </w:num>
  <w:num w:numId="28">
    <w:abstractNumId w:val="20"/>
  </w:num>
  <w:num w:numId="29">
    <w:abstractNumId w:val="28"/>
  </w:num>
  <w:num w:numId="30">
    <w:abstractNumId w:val="30"/>
  </w:num>
  <w:num w:numId="31">
    <w:abstractNumId w:val="50"/>
  </w:num>
  <w:num w:numId="32">
    <w:abstractNumId w:val="33"/>
  </w:num>
  <w:num w:numId="33">
    <w:abstractNumId w:val="40"/>
  </w:num>
  <w:num w:numId="34">
    <w:abstractNumId w:val="38"/>
  </w:num>
  <w:num w:numId="35">
    <w:abstractNumId w:val="19"/>
  </w:num>
  <w:num w:numId="36">
    <w:abstractNumId w:val="16"/>
  </w:num>
  <w:num w:numId="37">
    <w:abstractNumId w:val="8"/>
  </w:num>
  <w:num w:numId="38">
    <w:abstractNumId w:val="14"/>
  </w:num>
  <w:num w:numId="39">
    <w:abstractNumId w:val="46"/>
  </w:num>
  <w:num w:numId="40">
    <w:abstractNumId w:val="58"/>
  </w:num>
  <w:num w:numId="41">
    <w:abstractNumId w:val="2"/>
  </w:num>
  <w:num w:numId="42">
    <w:abstractNumId w:val="57"/>
  </w:num>
  <w:num w:numId="43">
    <w:abstractNumId w:val="7"/>
  </w:num>
  <w:num w:numId="44">
    <w:abstractNumId w:val="27"/>
  </w:num>
  <w:num w:numId="45">
    <w:abstractNumId w:val="24"/>
  </w:num>
  <w:num w:numId="46">
    <w:abstractNumId w:val="11"/>
  </w:num>
  <w:num w:numId="47">
    <w:abstractNumId w:val="1"/>
  </w:num>
  <w:num w:numId="48">
    <w:abstractNumId w:val="15"/>
  </w:num>
  <w:num w:numId="49">
    <w:abstractNumId w:val="51"/>
  </w:num>
  <w:num w:numId="50">
    <w:abstractNumId w:val="42"/>
  </w:num>
  <w:num w:numId="51">
    <w:abstractNumId w:val="31"/>
  </w:num>
  <w:num w:numId="52">
    <w:abstractNumId w:val="5"/>
  </w:num>
  <w:num w:numId="53">
    <w:abstractNumId w:val="52"/>
  </w:num>
  <w:num w:numId="54">
    <w:abstractNumId w:val="18"/>
  </w:num>
  <w:num w:numId="55">
    <w:abstractNumId w:val="13"/>
  </w:num>
  <w:num w:numId="56">
    <w:abstractNumId w:val="4"/>
  </w:num>
  <w:num w:numId="57">
    <w:abstractNumId w:val="55"/>
  </w:num>
  <w:num w:numId="58">
    <w:abstractNumId w:val="37"/>
  </w:num>
  <w:num w:numId="59">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76"/>
    <w:rsid w:val="00037E11"/>
    <w:rsid w:val="00051F63"/>
    <w:rsid w:val="000A532F"/>
    <w:rsid w:val="000A63B7"/>
    <w:rsid w:val="000B4807"/>
    <w:rsid w:val="000B5A12"/>
    <w:rsid w:val="000C1BD9"/>
    <w:rsid w:val="000C35D1"/>
    <w:rsid w:val="000D0A7F"/>
    <w:rsid w:val="000D2E62"/>
    <w:rsid w:val="000D4B00"/>
    <w:rsid w:val="00114B8D"/>
    <w:rsid w:val="00165BDD"/>
    <w:rsid w:val="00166A31"/>
    <w:rsid w:val="001771E2"/>
    <w:rsid w:val="00186F5E"/>
    <w:rsid w:val="001918FB"/>
    <w:rsid w:val="00193C2C"/>
    <w:rsid w:val="001B2E10"/>
    <w:rsid w:val="001E4418"/>
    <w:rsid w:val="001F6A08"/>
    <w:rsid w:val="002036BD"/>
    <w:rsid w:val="00215D4F"/>
    <w:rsid w:val="0024277C"/>
    <w:rsid w:val="002530EA"/>
    <w:rsid w:val="0026598A"/>
    <w:rsid w:val="002959C7"/>
    <w:rsid w:val="002B4276"/>
    <w:rsid w:val="002C1697"/>
    <w:rsid w:val="002C2DBD"/>
    <w:rsid w:val="002D4EA1"/>
    <w:rsid w:val="002E016D"/>
    <w:rsid w:val="002E658E"/>
    <w:rsid w:val="00340D81"/>
    <w:rsid w:val="00343EE1"/>
    <w:rsid w:val="00381EF9"/>
    <w:rsid w:val="00393EC5"/>
    <w:rsid w:val="003A34B3"/>
    <w:rsid w:val="003B33B3"/>
    <w:rsid w:val="003B3C16"/>
    <w:rsid w:val="003C4032"/>
    <w:rsid w:val="003E6F79"/>
    <w:rsid w:val="003F44D1"/>
    <w:rsid w:val="00412853"/>
    <w:rsid w:val="00414E02"/>
    <w:rsid w:val="00415314"/>
    <w:rsid w:val="004165CC"/>
    <w:rsid w:val="00420853"/>
    <w:rsid w:val="00424E84"/>
    <w:rsid w:val="004270E8"/>
    <w:rsid w:val="00442F49"/>
    <w:rsid w:val="00447F7F"/>
    <w:rsid w:val="004615DE"/>
    <w:rsid w:val="00485679"/>
    <w:rsid w:val="00486D46"/>
    <w:rsid w:val="004B1EB8"/>
    <w:rsid w:val="004B4CF1"/>
    <w:rsid w:val="004D3CBD"/>
    <w:rsid w:val="004E2317"/>
    <w:rsid w:val="004E2F14"/>
    <w:rsid w:val="004E42F7"/>
    <w:rsid w:val="004F645B"/>
    <w:rsid w:val="0051379B"/>
    <w:rsid w:val="00520CFE"/>
    <w:rsid w:val="005313ED"/>
    <w:rsid w:val="0053313F"/>
    <w:rsid w:val="0055443C"/>
    <w:rsid w:val="00562E65"/>
    <w:rsid w:val="00597D28"/>
    <w:rsid w:val="005A70C1"/>
    <w:rsid w:val="005A747F"/>
    <w:rsid w:val="005C1F31"/>
    <w:rsid w:val="005C7515"/>
    <w:rsid w:val="005C7C03"/>
    <w:rsid w:val="005F1015"/>
    <w:rsid w:val="0060038E"/>
    <w:rsid w:val="00606049"/>
    <w:rsid w:val="006302F5"/>
    <w:rsid w:val="0063061D"/>
    <w:rsid w:val="00665083"/>
    <w:rsid w:val="0066751A"/>
    <w:rsid w:val="00671D06"/>
    <w:rsid w:val="00676979"/>
    <w:rsid w:val="00685650"/>
    <w:rsid w:val="00686408"/>
    <w:rsid w:val="006B5EDB"/>
    <w:rsid w:val="006B6194"/>
    <w:rsid w:val="006E56B5"/>
    <w:rsid w:val="006F72E1"/>
    <w:rsid w:val="00700A0A"/>
    <w:rsid w:val="00702CDF"/>
    <w:rsid w:val="00730896"/>
    <w:rsid w:val="00752A1D"/>
    <w:rsid w:val="00760860"/>
    <w:rsid w:val="00764A99"/>
    <w:rsid w:val="0079069A"/>
    <w:rsid w:val="007A6CB3"/>
    <w:rsid w:val="007B0F71"/>
    <w:rsid w:val="007C57F2"/>
    <w:rsid w:val="00800F5F"/>
    <w:rsid w:val="00801826"/>
    <w:rsid w:val="0082481A"/>
    <w:rsid w:val="00830667"/>
    <w:rsid w:val="008608BB"/>
    <w:rsid w:val="008851C3"/>
    <w:rsid w:val="008A6B60"/>
    <w:rsid w:val="008B3C6E"/>
    <w:rsid w:val="008B6421"/>
    <w:rsid w:val="008E11CF"/>
    <w:rsid w:val="008E56BF"/>
    <w:rsid w:val="00914226"/>
    <w:rsid w:val="00925149"/>
    <w:rsid w:val="00930A76"/>
    <w:rsid w:val="0093484C"/>
    <w:rsid w:val="00943134"/>
    <w:rsid w:val="00943644"/>
    <w:rsid w:val="00951C89"/>
    <w:rsid w:val="00952053"/>
    <w:rsid w:val="009531D2"/>
    <w:rsid w:val="00971E3D"/>
    <w:rsid w:val="00974AF6"/>
    <w:rsid w:val="009B5072"/>
    <w:rsid w:val="009E6F18"/>
    <w:rsid w:val="00A47302"/>
    <w:rsid w:val="00A71FE1"/>
    <w:rsid w:val="00A85F06"/>
    <w:rsid w:val="00A87E01"/>
    <w:rsid w:val="00A94FBC"/>
    <w:rsid w:val="00A9622D"/>
    <w:rsid w:val="00A9789E"/>
    <w:rsid w:val="00AE68CC"/>
    <w:rsid w:val="00B226EC"/>
    <w:rsid w:val="00B30766"/>
    <w:rsid w:val="00B32D4D"/>
    <w:rsid w:val="00B41FDF"/>
    <w:rsid w:val="00B54A00"/>
    <w:rsid w:val="00B71D51"/>
    <w:rsid w:val="00B94FFD"/>
    <w:rsid w:val="00BC7252"/>
    <w:rsid w:val="00BE56B5"/>
    <w:rsid w:val="00BF7680"/>
    <w:rsid w:val="00C75C4A"/>
    <w:rsid w:val="00C8302D"/>
    <w:rsid w:val="00C96D51"/>
    <w:rsid w:val="00CB0B33"/>
    <w:rsid w:val="00CD5A70"/>
    <w:rsid w:val="00CD7989"/>
    <w:rsid w:val="00CE18B0"/>
    <w:rsid w:val="00CE3B8D"/>
    <w:rsid w:val="00CF2F65"/>
    <w:rsid w:val="00CF3753"/>
    <w:rsid w:val="00D065B0"/>
    <w:rsid w:val="00D07DE3"/>
    <w:rsid w:val="00D26E0C"/>
    <w:rsid w:val="00D4071F"/>
    <w:rsid w:val="00D52897"/>
    <w:rsid w:val="00D743D4"/>
    <w:rsid w:val="00D83F9C"/>
    <w:rsid w:val="00D956A3"/>
    <w:rsid w:val="00DA4E20"/>
    <w:rsid w:val="00DB3A60"/>
    <w:rsid w:val="00DC071A"/>
    <w:rsid w:val="00DC401F"/>
    <w:rsid w:val="00DE4562"/>
    <w:rsid w:val="00E14AF0"/>
    <w:rsid w:val="00E2799E"/>
    <w:rsid w:val="00E765AB"/>
    <w:rsid w:val="00EA0AEA"/>
    <w:rsid w:val="00EA1F93"/>
    <w:rsid w:val="00ED3DDB"/>
    <w:rsid w:val="00EF6AC7"/>
    <w:rsid w:val="00F239F1"/>
    <w:rsid w:val="00F6449F"/>
    <w:rsid w:val="00F67A9F"/>
    <w:rsid w:val="00F91974"/>
    <w:rsid w:val="00FB5C51"/>
    <w:rsid w:val="00FB5E66"/>
    <w:rsid w:val="00FD4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uiPriority w:val="99"/>
    <w:qFormat/>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313ED"/>
    <w:rPr>
      <w:b/>
      <w:bCs/>
    </w:rPr>
  </w:style>
  <w:style w:type="character" w:customStyle="1" w:styleId="CommentSubjectChar">
    <w:name w:val="Comment Subject Char"/>
    <w:basedOn w:val="CommentTextChar"/>
    <w:link w:val="CommentSubject"/>
    <w:uiPriority w:val="99"/>
    <w:semiHidden/>
    <w:rsid w:val="005313ED"/>
    <w:rPr>
      <w:rFonts w:cs="Mangal"/>
      <w:b/>
      <w:bCs/>
      <w:color w:val="00000A"/>
      <w:sz w:val="20"/>
      <w:szCs w:val="18"/>
    </w:rPr>
  </w:style>
  <w:style w:type="paragraph" w:styleId="Revision">
    <w:name w:val="Revision"/>
    <w:hidden/>
    <w:uiPriority w:val="99"/>
    <w:semiHidden/>
    <w:rsid w:val="006B6194"/>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uiPriority w:val="99"/>
    <w:qFormat/>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313ED"/>
    <w:rPr>
      <w:b/>
      <w:bCs/>
    </w:rPr>
  </w:style>
  <w:style w:type="character" w:customStyle="1" w:styleId="CommentSubjectChar">
    <w:name w:val="Comment Subject Char"/>
    <w:basedOn w:val="CommentTextChar"/>
    <w:link w:val="CommentSubject"/>
    <w:uiPriority w:val="99"/>
    <w:semiHidden/>
    <w:rsid w:val="005313ED"/>
    <w:rPr>
      <w:rFonts w:cs="Mangal"/>
      <w:b/>
      <w:bCs/>
      <w:color w:val="00000A"/>
      <w:sz w:val="20"/>
      <w:szCs w:val="18"/>
    </w:rPr>
  </w:style>
  <w:style w:type="paragraph" w:styleId="Revision">
    <w:name w:val="Revision"/>
    <w:hidden/>
    <w:uiPriority w:val="99"/>
    <w:semiHidden/>
    <w:rsid w:val="006B6194"/>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99655-6DCA-4A83-B17C-809EA3BC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Howse</dc:creator>
  <cp:lastModifiedBy>Maja Zaloznik</cp:lastModifiedBy>
  <cp:revision>84</cp:revision>
  <cp:lastPrinted>2016-11-10T09:24:00Z</cp:lastPrinted>
  <dcterms:created xsi:type="dcterms:W3CDTF">2016-11-13T12:51:00Z</dcterms:created>
  <dcterms:modified xsi:type="dcterms:W3CDTF">2016-11-14T15:55:00Z</dcterms:modified>
  <dc:language>en-GB</dc:language>
</cp:coreProperties>
</file>