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94" w:rsidRDefault="00051D64">
      <w:pPr>
        <w:pStyle w:val="Heading1"/>
        <w:jc w:val="both"/>
      </w:pPr>
      <w:r>
        <w:t xml:space="preserve">MYANMAR </w:t>
      </w:r>
      <w:r w:rsidR="00637717">
        <w:t>FARMING QUESTIONNAIRE</w:t>
      </w:r>
    </w:p>
    <w:p w:rsidR="001B5894" w:rsidRDefault="001B5894">
      <w:pPr>
        <w:pStyle w:val="Heading1"/>
        <w:jc w:val="both"/>
      </w:pPr>
    </w:p>
    <w:p w:rsidR="001B5894" w:rsidRPr="00046E37" w:rsidRDefault="00637717">
      <w:pPr>
        <w:rPr>
          <w:b/>
          <w:bCs/>
          <w:sz w:val="28"/>
          <w:szCs w:val="28"/>
        </w:rPr>
      </w:pPr>
      <w:r w:rsidRPr="00046E37">
        <w:rPr>
          <w:b/>
          <w:bCs/>
          <w:sz w:val="28"/>
          <w:szCs w:val="28"/>
        </w:rPr>
        <w:t>Module 1.</w:t>
      </w:r>
      <w:r w:rsidR="00B56160" w:rsidRPr="00046E37">
        <w:rPr>
          <w:b/>
          <w:bCs/>
          <w:sz w:val="28"/>
          <w:szCs w:val="28"/>
        </w:rPr>
        <w:t xml:space="preserve"> Socio-demography, family and health</w:t>
      </w:r>
    </w:p>
    <w:p w:rsidR="00B56160" w:rsidRDefault="00B56160">
      <w:pPr>
        <w:rPr>
          <w:b/>
          <w:bCs/>
        </w:rPr>
      </w:pPr>
    </w:p>
    <w:p w:rsidR="001B5894" w:rsidRDefault="00637717">
      <w:pPr>
        <w:pStyle w:val="Heading1"/>
        <w:jc w:val="both"/>
      </w:pPr>
      <w:r>
        <w:t>Theme 1: Socio-demographic</w:t>
      </w:r>
    </w:p>
    <w:p w:rsidR="001B5894" w:rsidRDefault="001B5894"/>
    <w:p w:rsidR="001B5894" w:rsidRDefault="00637717">
      <w:pPr>
        <w:numPr>
          <w:ilvl w:val="0"/>
          <w:numId w:val="1"/>
        </w:numPr>
        <w:jc w:val="both"/>
      </w:pPr>
      <w:r>
        <w:t>Gender:</w:t>
      </w:r>
    </w:p>
    <w:p w:rsidR="001B5894" w:rsidRDefault="00637717">
      <w:pPr>
        <w:numPr>
          <w:ilvl w:val="1"/>
          <w:numId w:val="1"/>
        </w:numPr>
        <w:jc w:val="both"/>
      </w:pPr>
      <w:r>
        <w:t>Male</w:t>
      </w:r>
    </w:p>
    <w:p w:rsidR="001B5894" w:rsidRDefault="00637717">
      <w:pPr>
        <w:numPr>
          <w:ilvl w:val="1"/>
          <w:numId w:val="1"/>
        </w:numPr>
        <w:jc w:val="both"/>
      </w:pPr>
      <w:r>
        <w:t>Female</w:t>
      </w: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</w:pPr>
      <w:r>
        <w:t xml:space="preserve">Age: …… years </w:t>
      </w: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  <w:rPr>
          <w:i/>
          <w:iCs/>
        </w:rPr>
      </w:pPr>
      <w:r>
        <w:t xml:space="preserve">Current marital status – </w:t>
      </w:r>
      <w:r>
        <w:rPr>
          <w:i/>
          <w:iCs/>
        </w:rPr>
        <w:t>only one response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never married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married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separated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divorced </w:t>
      </w:r>
    </w:p>
    <w:p w:rsidR="001B5894" w:rsidRDefault="00637717">
      <w:pPr>
        <w:numPr>
          <w:ilvl w:val="1"/>
          <w:numId w:val="1"/>
        </w:numPr>
        <w:jc w:val="both"/>
      </w:pPr>
      <w:r>
        <w:t>widow/widower</w:t>
      </w:r>
    </w:p>
    <w:p w:rsidR="001B5894" w:rsidRDefault="001B5894">
      <w:pPr>
        <w:jc w:val="both"/>
      </w:pP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</w:pPr>
      <w:r>
        <w:t xml:space="preserve">What is the highest </w:t>
      </w:r>
      <w:r w:rsidR="003F6887">
        <w:t>education grade/</w:t>
      </w:r>
      <w:r>
        <w:t xml:space="preserve">level you have </w:t>
      </w:r>
      <w:r w:rsidR="003F6887">
        <w:t>completed</w:t>
      </w:r>
      <w:r>
        <w:t>?</w:t>
      </w:r>
    </w:p>
    <w:p w:rsidR="001B5894" w:rsidRDefault="001B5894">
      <w:pPr>
        <w:jc w:val="both"/>
      </w:pPr>
    </w:p>
    <w:p w:rsidR="001B5894" w:rsidRDefault="003F6887">
      <w:pPr>
        <w:jc w:val="both"/>
      </w:pPr>
      <w:r>
        <w:t>a. None</w:t>
      </w:r>
    </w:p>
    <w:p w:rsidR="003F6887" w:rsidRDefault="003F6887">
      <w:pPr>
        <w:jc w:val="both"/>
      </w:pPr>
      <w:r>
        <w:t>b. Grade 01-11</w:t>
      </w:r>
    </w:p>
    <w:p w:rsidR="003F6887" w:rsidRDefault="003F6887">
      <w:pPr>
        <w:jc w:val="both"/>
      </w:pPr>
      <w:r>
        <w:t xml:space="preserve">c. College </w:t>
      </w:r>
    </w:p>
    <w:p w:rsidR="003F6887" w:rsidRDefault="003F6887">
      <w:pPr>
        <w:jc w:val="both"/>
      </w:pPr>
      <w:r>
        <w:t>d. Vocational training</w:t>
      </w:r>
    </w:p>
    <w:p w:rsidR="003F6887" w:rsidRDefault="003F6887">
      <w:pPr>
        <w:jc w:val="both"/>
      </w:pPr>
      <w:r>
        <w:t>e. Undergraduate diploma</w:t>
      </w:r>
    </w:p>
    <w:p w:rsidR="003F6887" w:rsidRDefault="003F6887">
      <w:pPr>
        <w:jc w:val="both"/>
      </w:pPr>
      <w:r>
        <w:t>f. Graduate</w:t>
      </w:r>
    </w:p>
    <w:p w:rsidR="003F6887" w:rsidRDefault="003F6887">
      <w:pPr>
        <w:jc w:val="both"/>
      </w:pPr>
      <w:r>
        <w:t>g. Postgraduate diploma</w:t>
      </w:r>
    </w:p>
    <w:p w:rsidR="003F6887" w:rsidRDefault="003F6887">
      <w:pPr>
        <w:jc w:val="both"/>
      </w:pPr>
      <w:r>
        <w:t>h. Masters degree</w:t>
      </w:r>
    </w:p>
    <w:p w:rsidR="003F6887" w:rsidRDefault="003F6887">
      <w:pPr>
        <w:jc w:val="both"/>
      </w:pPr>
      <w:r>
        <w:t>i. PhD</w:t>
      </w:r>
    </w:p>
    <w:p w:rsidR="003F6887" w:rsidRDefault="003F6887">
      <w:pPr>
        <w:jc w:val="both"/>
      </w:pPr>
      <w:r>
        <w:t>j. Other</w:t>
      </w:r>
      <w:r w:rsidR="0094212F">
        <w:t xml:space="preserve"> …..explain……</w:t>
      </w:r>
    </w:p>
    <w:p w:rsidR="001B5894" w:rsidRDefault="001B5894">
      <w:pPr>
        <w:jc w:val="both"/>
      </w:pPr>
    </w:p>
    <w:p w:rsidR="003F6887" w:rsidRDefault="003F6887">
      <w:pPr>
        <w:suppressAutoHyphens w:val="0"/>
      </w:pPr>
      <w:r>
        <w:br w:type="page"/>
      </w:r>
    </w:p>
    <w:p w:rsidR="001B5894" w:rsidRDefault="00637717">
      <w:pPr>
        <w:numPr>
          <w:ilvl w:val="0"/>
          <w:numId w:val="1"/>
        </w:numPr>
        <w:jc w:val="both"/>
      </w:pPr>
      <w:r>
        <w:lastRenderedPageBreak/>
        <w:t>For all the members of your household, please fill in their relationship to you, gender and age:</w:t>
      </w:r>
    </w:p>
    <w:p w:rsidR="001B5894" w:rsidRDefault="001B5894">
      <w:pPr>
        <w:ind w:left="900"/>
        <w:jc w:val="both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1B5894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637717">
            <w:pPr>
              <w:pStyle w:val="TableContents"/>
            </w:pPr>
            <w:r>
              <w:t>Relationship</w:t>
            </w:r>
          </w:p>
          <w:p w:rsidR="001B5894" w:rsidRDefault="001B5894">
            <w:pPr>
              <w:pStyle w:val="TableContents"/>
            </w:pPr>
          </w:p>
          <w:p w:rsidR="001B5894" w:rsidRDefault="00637717">
            <w:pPr>
              <w:pStyle w:val="TableContents"/>
            </w:pPr>
            <w:r>
              <w:t>1. children</w:t>
            </w:r>
          </w:p>
          <w:p w:rsidR="001B5894" w:rsidRDefault="00637717">
            <w:pPr>
              <w:pStyle w:val="TableContents"/>
            </w:pPr>
            <w:r>
              <w:t>2. grandchildren</w:t>
            </w:r>
          </w:p>
          <w:p w:rsidR="001B5894" w:rsidRDefault="00637717">
            <w:pPr>
              <w:pStyle w:val="TableContents"/>
            </w:pPr>
            <w:r>
              <w:t>3. children-in-law</w:t>
            </w:r>
          </w:p>
          <w:p w:rsidR="001B5894" w:rsidRDefault="00637717">
            <w:pPr>
              <w:pStyle w:val="TableContents"/>
            </w:pPr>
            <w:r>
              <w:t>4. parents</w:t>
            </w:r>
          </w:p>
          <w:p w:rsidR="001B5894" w:rsidRDefault="00637717">
            <w:pPr>
              <w:pStyle w:val="TableContents"/>
            </w:pPr>
            <w:r>
              <w:t>5. parents in law</w:t>
            </w:r>
          </w:p>
          <w:p w:rsidR="001B5894" w:rsidRDefault="00637717">
            <w:pPr>
              <w:pStyle w:val="TableContents"/>
            </w:pPr>
            <w:r>
              <w:t>6. siblings</w:t>
            </w:r>
          </w:p>
          <w:p w:rsidR="001B5894" w:rsidRDefault="00637717">
            <w:pPr>
              <w:pStyle w:val="TableContents"/>
            </w:pPr>
            <w:r>
              <w:t>7. other family</w:t>
            </w:r>
          </w:p>
          <w:p w:rsidR="001B5894" w:rsidRDefault="00637717">
            <w:pPr>
              <w:pStyle w:val="TableContents"/>
            </w:pPr>
            <w:r>
              <w:t>8. other non family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637717">
            <w:pPr>
              <w:pStyle w:val="TableContents"/>
            </w:pPr>
            <w:r>
              <w:t>Gender</w:t>
            </w:r>
          </w:p>
          <w:p w:rsidR="001B5894" w:rsidRDefault="001B5894">
            <w:pPr>
              <w:pStyle w:val="TableContents"/>
            </w:pPr>
          </w:p>
          <w:p w:rsidR="001B5894" w:rsidRDefault="00637717">
            <w:pPr>
              <w:pStyle w:val="TableContents"/>
            </w:pPr>
            <w:r>
              <w:t>1. male</w:t>
            </w:r>
          </w:p>
          <w:p w:rsidR="001B5894" w:rsidRDefault="00637717">
            <w:pPr>
              <w:pStyle w:val="TableContents"/>
            </w:pPr>
            <w:r>
              <w:t>2. female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5894" w:rsidRDefault="00637717">
            <w:pPr>
              <w:pStyle w:val="TableContents"/>
            </w:pPr>
            <w:r>
              <w:t>Age</w:t>
            </w:r>
          </w:p>
        </w:tc>
      </w:tr>
      <w:tr w:rsidR="001B5894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5894" w:rsidRDefault="001B5894">
            <w:pPr>
              <w:pStyle w:val="TableContents"/>
            </w:pPr>
          </w:p>
        </w:tc>
      </w:tr>
    </w:tbl>
    <w:p w:rsidR="001B5894" w:rsidRDefault="001B5894">
      <w:pPr>
        <w:jc w:val="both"/>
      </w:pPr>
    </w:p>
    <w:p w:rsidR="001B5894" w:rsidRDefault="001B5894">
      <w:pPr>
        <w:ind w:left="900"/>
        <w:jc w:val="both"/>
      </w:pPr>
    </w:p>
    <w:p w:rsidR="001B5894" w:rsidRDefault="001B5894">
      <w:pPr>
        <w:jc w:val="both"/>
      </w:pPr>
    </w:p>
    <w:p w:rsidR="001B5894" w:rsidRDefault="001B5894">
      <w:pPr>
        <w:ind w:left="900"/>
        <w:jc w:val="both"/>
      </w:pPr>
    </w:p>
    <w:p w:rsidR="001B5894" w:rsidRDefault="001B5894">
      <w:pPr>
        <w:ind w:left="540"/>
        <w:jc w:val="both"/>
      </w:pPr>
    </w:p>
    <w:p w:rsidR="001B5894" w:rsidRDefault="00637717">
      <w:pPr>
        <w:numPr>
          <w:ilvl w:val="0"/>
          <w:numId w:val="1"/>
        </w:numPr>
        <w:jc w:val="both"/>
      </w:pPr>
      <w:r>
        <w:t>Where do your other parents, parents in law, children and siblings live (the ones not in the same household)?</w:t>
      </w:r>
    </w:p>
    <w:p w:rsidR="001B5894" w:rsidRDefault="001B5894">
      <w:pPr>
        <w:jc w:val="both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93"/>
        <w:gridCol w:w="2547"/>
        <w:gridCol w:w="2840"/>
      </w:tblGrid>
      <w:tr w:rsidR="001B5894">
        <w:tc>
          <w:tcPr>
            <w:tcW w:w="3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637717">
            <w:pPr>
              <w:pStyle w:val="TableContents"/>
            </w:pPr>
            <w:r>
              <w:t>Relationship</w:t>
            </w:r>
          </w:p>
          <w:p w:rsidR="001B5894" w:rsidRDefault="00637717">
            <w:r>
              <w:t>1. children</w:t>
            </w:r>
          </w:p>
          <w:p w:rsidR="001B5894" w:rsidRDefault="00637717">
            <w:pPr>
              <w:pStyle w:val="TableContents"/>
            </w:pPr>
            <w:r>
              <w:t>2. parents</w:t>
            </w:r>
          </w:p>
          <w:p w:rsidR="001B5894" w:rsidRDefault="00637717">
            <w:pPr>
              <w:pStyle w:val="TableContents"/>
            </w:pPr>
            <w:r>
              <w:t>3. parents in law</w:t>
            </w:r>
          </w:p>
          <w:p w:rsidR="001B5894" w:rsidRDefault="00637717">
            <w:pPr>
              <w:pStyle w:val="TableContents"/>
            </w:pPr>
            <w:r>
              <w:t>4. siblings</w:t>
            </w:r>
          </w:p>
        </w:tc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637717">
            <w:pPr>
              <w:pStyle w:val="TableContents"/>
            </w:pPr>
            <w:r>
              <w:t>Gender</w:t>
            </w:r>
          </w:p>
        </w:tc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637717">
            <w:pPr>
              <w:pStyle w:val="TableContents"/>
            </w:pPr>
            <w:r>
              <w:t>Location</w:t>
            </w:r>
          </w:p>
          <w:p w:rsidR="001B5894" w:rsidRDefault="00637717">
            <w:pPr>
              <w:pStyle w:val="TableContents"/>
            </w:pPr>
            <w:r>
              <w:t>1. same building (separate household)</w:t>
            </w:r>
          </w:p>
          <w:p w:rsidR="001B5894" w:rsidRDefault="00637717">
            <w:pPr>
              <w:pStyle w:val="TableContents"/>
            </w:pPr>
            <w:r>
              <w:t>2. In same village/town in walking distance</w:t>
            </w:r>
          </w:p>
          <w:p w:rsidR="001B5894" w:rsidRDefault="00637717">
            <w:pPr>
              <w:pStyle w:val="TableContents"/>
            </w:pPr>
            <w:r>
              <w:t>3. In same village/town, not in walking distance</w:t>
            </w:r>
          </w:p>
          <w:p w:rsidR="001B5894" w:rsidRDefault="00637717">
            <w:pPr>
              <w:pStyle w:val="TableContents"/>
            </w:pPr>
            <w:r>
              <w:t>4. In another village/town, but close enough for regular visits</w:t>
            </w:r>
          </w:p>
          <w:p w:rsidR="001B5894" w:rsidRDefault="00637717">
            <w:pPr>
              <w:pStyle w:val="TableContents"/>
            </w:pPr>
            <w:r>
              <w:t>5. In another village/town, but too far  for regular visits</w:t>
            </w:r>
          </w:p>
          <w:p w:rsidR="001B5894" w:rsidRDefault="00637717">
            <w:pPr>
              <w:pStyle w:val="TableContents"/>
            </w:pPr>
            <w:r>
              <w:t>6. In another country</w:t>
            </w:r>
          </w:p>
          <w:p w:rsidR="001B5894" w:rsidRDefault="00637717">
            <w:pPr>
              <w:pStyle w:val="TableContents"/>
            </w:pPr>
            <w:r>
              <w:t>7. No longer alive</w:t>
            </w: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  <w:tr w:rsidR="001B5894">
        <w:tc>
          <w:tcPr>
            <w:tcW w:w="37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  <w:tc>
          <w:tcPr>
            <w:tcW w:w="28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B5894" w:rsidRDefault="001B5894">
            <w:pPr>
              <w:pStyle w:val="TableContents"/>
            </w:pPr>
          </w:p>
        </w:tc>
      </w:tr>
    </w:tbl>
    <w:p w:rsidR="001B5894" w:rsidRDefault="001B5894">
      <w:pPr>
        <w:jc w:val="both"/>
      </w:pPr>
    </w:p>
    <w:p w:rsidR="001B5894" w:rsidRDefault="001B5894">
      <w:pPr>
        <w:jc w:val="both"/>
        <w:rPr>
          <w:ins w:id="0" w:author="George Leeson" w:date="2016-11-08T09:53:00Z"/>
        </w:rPr>
      </w:pPr>
    </w:p>
    <w:p w:rsidR="00411F0B" w:rsidRDefault="00411F0B" w:rsidP="00411F0B">
      <w:pPr>
        <w:pStyle w:val="ListParagraph"/>
        <w:numPr>
          <w:ilvl w:val="0"/>
          <w:numId w:val="1"/>
        </w:numPr>
        <w:jc w:val="both"/>
        <w:rPr>
          <w:ins w:id="1" w:author="George Leeson" w:date="2016-11-08T09:53:00Z"/>
        </w:rPr>
        <w:pPrChange w:id="2" w:author="George Leeson" w:date="2016-11-08T09:53:00Z">
          <w:pPr>
            <w:jc w:val="both"/>
          </w:pPr>
        </w:pPrChange>
      </w:pPr>
      <w:ins w:id="3" w:author="George Leeson" w:date="2016-11-08T09:53:00Z">
        <w:r>
          <w:t>Has any member of your household left your household in the last 2 years to work outside the village?</w:t>
        </w:r>
      </w:ins>
    </w:p>
    <w:p w:rsidR="00411F0B" w:rsidRDefault="00411F0B" w:rsidP="00411F0B">
      <w:pPr>
        <w:pStyle w:val="ListParagraph"/>
        <w:numPr>
          <w:ilvl w:val="1"/>
          <w:numId w:val="1"/>
        </w:numPr>
        <w:jc w:val="both"/>
        <w:rPr>
          <w:ins w:id="4" w:author="George Leeson" w:date="2016-11-08T09:56:00Z"/>
        </w:rPr>
      </w:pPr>
      <w:ins w:id="5" w:author="George Leeson" w:date="2016-11-08T09:56:00Z">
        <w:r>
          <w:t>Yes………..Who? (give relationship, e.g. son, son-in-law)..............Age (for each one)</w:t>
        </w:r>
      </w:ins>
    </w:p>
    <w:p w:rsidR="00411F0B" w:rsidRDefault="00411F0B" w:rsidP="00411F0B">
      <w:pPr>
        <w:pStyle w:val="ListParagraph"/>
        <w:numPr>
          <w:ilvl w:val="1"/>
          <w:numId w:val="1"/>
        </w:numPr>
        <w:jc w:val="both"/>
        <w:rPr>
          <w:ins w:id="6" w:author="George Leeson" w:date="2016-11-08T09:54:00Z"/>
        </w:rPr>
        <w:pPrChange w:id="7" w:author="George Leeson" w:date="2016-11-08T09:54:00Z">
          <w:pPr>
            <w:jc w:val="both"/>
          </w:pPr>
        </w:pPrChange>
      </w:pPr>
      <w:ins w:id="8" w:author="George Leeson" w:date="2016-11-08T09:54:00Z">
        <w:r>
          <w:t>No</w:t>
        </w:r>
      </w:ins>
    </w:p>
    <w:p w:rsidR="00411F0B" w:rsidRDefault="00411F0B" w:rsidP="00411F0B">
      <w:pPr>
        <w:jc w:val="both"/>
        <w:rPr>
          <w:ins w:id="9" w:author="George Leeson" w:date="2016-11-08T09:54:00Z"/>
        </w:rPr>
        <w:pPrChange w:id="10" w:author="George Leeson" w:date="2016-11-08T09:54:00Z">
          <w:pPr>
            <w:jc w:val="both"/>
          </w:pPr>
        </w:pPrChange>
      </w:pPr>
    </w:p>
    <w:p w:rsidR="00411F0B" w:rsidRDefault="00411F0B" w:rsidP="00411F0B">
      <w:pPr>
        <w:pStyle w:val="ListParagraph"/>
        <w:numPr>
          <w:ilvl w:val="0"/>
          <w:numId w:val="1"/>
        </w:numPr>
        <w:jc w:val="both"/>
        <w:rPr>
          <w:ins w:id="11" w:author="George Leeson" w:date="2016-11-08T09:54:00Z"/>
        </w:rPr>
        <w:pPrChange w:id="12" w:author="George Leeson" w:date="2016-11-08T09:54:00Z">
          <w:pPr>
            <w:jc w:val="both"/>
          </w:pPr>
        </w:pPrChange>
      </w:pPr>
      <w:ins w:id="13" w:author="George Leeson" w:date="2016-11-08T09:54:00Z">
        <w:r>
          <w:t>Does any member of your household work outside of the village for part of the year?</w:t>
        </w:r>
      </w:ins>
    </w:p>
    <w:p w:rsidR="00411F0B" w:rsidRDefault="00411F0B" w:rsidP="00411F0B">
      <w:pPr>
        <w:pStyle w:val="ListParagraph"/>
        <w:numPr>
          <w:ilvl w:val="1"/>
          <w:numId w:val="1"/>
        </w:numPr>
        <w:jc w:val="both"/>
        <w:rPr>
          <w:ins w:id="14" w:author="George Leeson" w:date="2016-11-08T09:56:00Z"/>
        </w:rPr>
        <w:pPrChange w:id="15" w:author="George Leeson" w:date="2016-11-08T09:55:00Z">
          <w:pPr>
            <w:jc w:val="both"/>
          </w:pPr>
        </w:pPrChange>
      </w:pPr>
      <w:ins w:id="16" w:author="George Leeson" w:date="2016-11-08T09:55:00Z">
        <w:r>
          <w:t>Yes………..Who? (give relationship, e.g. son, son-in-law)..............Age</w:t>
        </w:r>
      </w:ins>
      <w:ins w:id="17" w:author="George Leeson" w:date="2016-11-08T09:56:00Z">
        <w:r>
          <w:t xml:space="preserve"> (for each one)</w:t>
        </w:r>
      </w:ins>
    </w:p>
    <w:p w:rsidR="00411F0B" w:rsidRDefault="00411F0B" w:rsidP="00411F0B">
      <w:pPr>
        <w:pStyle w:val="ListParagraph"/>
        <w:numPr>
          <w:ilvl w:val="1"/>
          <w:numId w:val="1"/>
        </w:numPr>
        <w:jc w:val="both"/>
        <w:pPrChange w:id="18" w:author="George Leeson" w:date="2016-11-08T09:55:00Z">
          <w:pPr>
            <w:jc w:val="both"/>
          </w:pPr>
        </w:pPrChange>
      </w:pPr>
      <w:ins w:id="19" w:author="George Leeson" w:date="2016-11-08T09:56:00Z">
        <w:r>
          <w:t>No</w:t>
        </w:r>
      </w:ins>
    </w:p>
    <w:p w:rsidR="001B5894" w:rsidRDefault="001B5894">
      <w:pPr>
        <w:jc w:val="both"/>
      </w:pPr>
    </w:p>
    <w:p w:rsidR="001B5894" w:rsidRDefault="003F6887" w:rsidP="00046E37">
      <w:pPr>
        <w:pStyle w:val="ListParagraph"/>
        <w:numPr>
          <w:ilvl w:val="0"/>
          <w:numId w:val="1"/>
        </w:numPr>
        <w:jc w:val="both"/>
      </w:pPr>
      <w:r>
        <w:t>A question about your ownership of farming land:</w:t>
      </w:r>
    </w:p>
    <w:p w:rsidR="003F6887" w:rsidRDefault="003F6887" w:rsidP="00046E37">
      <w:pPr>
        <w:pStyle w:val="ListParagraph"/>
        <w:numPr>
          <w:ilvl w:val="1"/>
          <w:numId w:val="1"/>
        </w:numPr>
        <w:jc w:val="both"/>
      </w:pPr>
      <w:r>
        <w:t>Do you own or rent (or both) farming land and work the land?</w:t>
      </w:r>
    </w:p>
    <w:p w:rsidR="003F6887" w:rsidRDefault="009201E7" w:rsidP="00046E37">
      <w:pPr>
        <w:pStyle w:val="ListParagraph"/>
        <w:ind w:left="900"/>
        <w:jc w:val="both"/>
      </w:pPr>
      <w:r>
        <w:t xml:space="preserve">  Yes (go to question 8</w:t>
      </w:r>
      <w:r w:rsidR="003F6887">
        <w:t xml:space="preserve">) </w:t>
      </w:r>
    </w:p>
    <w:p w:rsidR="003F6887" w:rsidRDefault="009201E7" w:rsidP="00046E37">
      <w:pPr>
        <w:pStyle w:val="ListParagraph"/>
        <w:ind w:left="900"/>
        <w:jc w:val="both"/>
      </w:pPr>
      <w:r>
        <w:t xml:space="preserve">  </w:t>
      </w:r>
      <w:r w:rsidR="003F6887">
        <w:t>No</w:t>
      </w:r>
    </w:p>
    <w:p w:rsidR="003F6887" w:rsidRDefault="003F6887" w:rsidP="00046E37">
      <w:pPr>
        <w:pStyle w:val="ListParagraph"/>
        <w:ind w:left="900"/>
        <w:jc w:val="both"/>
      </w:pPr>
    </w:p>
    <w:p w:rsidR="003F6887" w:rsidRDefault="003F6887" w:rsidP="00046E37">
      <w:pPr>
        <w:pStyle w:val="ListParagraph"/>
        <w:numPr>
          <w:ilvl w:val="1"/>
          <w:numId w:val="1"/>
        </w:numPr>
        <w:jc w:val="both"/>
      </w:pPr>
      <w:r>
        <w:t>Do you own farming land but NOT work the land?</w:t>
      </w:r>
    </w:p>
    <w:p w:rsidR="009201E7" w:rsidRDefault="009201E7" w:rsidP="00046E37">
      <w:pPr>
        <w:ind w:left="1080"/>
        <w:jc w:val="both"/>
      </w:pPr>
      <w:r>
        <w:t>Yes (go to question Theme 2, question 1)</w:t>
      </w:r>
    </w:p>
    <w:p w:rsidR="009201E7" w:rsidRDefault="009201E7" w:rsidP="00046E37">
      <w:pPr>
        <w:ind w:left="1080"/>
        <w:jc w:val="both"/>
      </w:pPr>
      <w:r>
        <w:t>No</w:t>
      </w:r>
    </w:p>
    <w:p w:rsidR="009201E7" w:rsidRDefault="009201E7" w:rsidP="00046E37">
      <w:pPr>
        <w:ind w:left="1080"/>
        <w:jc w:val="both"/>
      </w:pPr>
    </w:p>
    <w:p w:rsidR="009201E7" w:rsidRDefault="009201E7" w:rsidP="00046E37">
      <w:pPr>
        <w:pStyle w:val="ListParagraph"/>
        <w:numPr>
          <w:ilvl w:val="1"/>
          <w:numId w:val="1"/>
        </w:numPr>
        <w:jc w:val="both"/>
      </w:pPr>
      <w:r>
        <w:t>Are you landless, but work the land?</w:t>
      </w:r>
    </w:p>
    <w:p w:rsidR="009201E7" w:rsidRDefault="009201E7" w:rsidP="00046E37">
      <w:pPr>
        <w:ind w:left="1080"/>
        <w:jc w:val="both"/>
      </w:pPr>
      <w:r>
        <w:t>Yes (go to question 9)</w:t>
      </w:r>
    </w:p>
    <w:p w:rsidR="009201E7" w:rsidRDefault="009201E7" w:rsidP="00046E37">
      <w:pPr>
        <w:ind w:left="1080"/>
        <w:jc w:val="both"/>
      </w:pPr>
      <w:r>
        <w:t>No</w:t>
      </w:r>
    </w:p>
    <w:p w:rsidR="009201E7" w:rsidRDefault="009201E7" w:rsidP="00046E37">
      <w:pPr>
        <w:ind w:left="1080"/>
        <w:jc w:val="both"/>
      </w:pPr>
    </w:p>
    <w:p w:rsidR="009201E7" w:rsidRDefault="009201E7" w:rsidP="00046E37">
      <w:pPr>
        <w:pStyle w:val="ListParagraph"/>
        <w:numPr>
          <w:ilvl w:val="1"/>
          <w:numId w:val="1"/>
        </w:numPr>
        <w:jc w:val="both"/>
      </w:pPr>
      <w:r>
        <w:t>Do some other kind of work?</w:t>
      </w:r>
    </w:p>
    <w:p w:rsidR="009201E7" w:rsidRDefault="009201E7" w:rsidP="00046E37">
      <w:pPr>
        <w:ind w:left="1080"/>
        <w:jc w:val="both"/>
      </w:pPr>
      <w:r>
        <w:t>Yes ……what kind of work…… (go to question 9)</w:t>
      </w:r>
    </w:p>
    <w:p w:rsidR="009201E7" w:rsidRDefault="009201E7" w:rsidP="00046E37">
      <w:pPr>
        <w:jc w:val="both"/>
      </w:pPr>
    </w:p>
    <w:p w:rsidR="001B5894" w:rsidRDefault="00637717" w:rsidP="00046E37">
      <w:pPr>
        <w:pStyle w:val="ListParagraph"/>
        <w:numPr>
          <w:ilvl w:val="0"/>
          <w:numId w:val="1"/>
        </w:numPr>
      </w:pPr>
      <w:r>
        <w:t xml:space="preserve">When you are no longer able to </w:t>
      </w:r>
      <w:r w:rsidR="009201E7">
        <w:t>work your land</w:t>
      </w:r>
      <w:r>
        <w:t xml:space="preserve">, what will you do with your </w:t>
      </w:r>
      <w:r w:rsidR="009201E7">
        <w:t>land?</w:t>
      </w:r>
    </w:p>
    <w:p w:rsidR="001B5894" w:rsidRDefault="00637717">
      <w:pPr>
        <w:ind w:left="720" w:firstLine="720"/>
        <w:jc w:val="both"/>
      </w:pPr>
      <w:r>
        <w:t>a. My children will continue to farm the</w:t>
      </w:r>
      <w:r w:rsidR="009201E7">
        <w:t xml:space="preserve"> land</w:t>
      </w:r>
    </w:p>
    <w:p w:rsidR="001B5894" w:rsidRDefault="00637717">
      <w:pPr>
        <w:ind w:left="720" w:firstLine="720"/>
        <w:jc w:val="both"/>
      </w:pPr>
      <w:r>
        <w:t>b. I will rent the</w:t>
      </w:r>
      <w:r w:rsidR="009201E7">
        <w:t xml:space="preserve"> land out</w:t>
      </w:r>
      <w:r>
        <w:t xml:space="preserve"> </w:t>
      </w:r>
    </w:p>
    <w:p w:rsidR="001B5894" w:rsidRDefault="009201E7">
      <w:pPr>
        <w:ind w:left="720" w:firstLine="720"/>
        <w:jc w:val="both"/>
      </w:pPr>
      <w:r>
        <w:t>c</w:t>
      </w:r>
      <w:r w:rsidR="00637717">
        <w:t>. Other family members will farm the</w:t>
      </w:r>
      <w:r>
        <w:t xml:space="preserve"> land</w:t>
      </w:r>
    </w:p>
    <w:p w:rsidR="001B5894" w:rsidRDefault="00637717">
      <w:pPr>
        <w:ind w:left="720" w:firstLine="720"/>
        <w:jc w:val="both"/>
      </w:pPr>
      <w:r>
        <w:t xml:space="preserve">f. </w:t>
      </w:r>
      <w:r w:rsidR="009201E7">
        <w:t xml:space="preserve">Something else – what? </w:t>
      </w:r>
      <w:r>
        <w:t>……………….</w:t>
      </w:r>
    </w:p>
    <w:p w:rsidR="009201E7" w:rsidRDefault="009201E7" w:rsidP="00046E37">
      <w:pPr>
        <w:jc w:val="both"/>
      </w:pPr>
      <w:r>
        <w:t>Now go to question Theme 2, 1.</w:t>
      </w:r>
    </w:p>
    <w:p w:rsidR="009201E7" w:rsidRDefault="009201E7" w:rsidP="00046E37">
      <w:pPr>
        <w:jc w:val="both"/>
      </w:pPr>
    </w:p>
    <w:p w:rsidR="009201E7" w:rsidRPr="00046E37" w:rsidRDefault="009201E7" w:rsidP="00046E37">
      <w:pPr>
        <w:jc w:val="both"/>
        <w:rPr>
          <w:b/>
        </w:rPr>
      </w:pPr>
      <w:r w:rsidRPr="00046E37">
        <w:rPr>
          <w:b/>
        </w:rPr>
        <w:t>For those answering question 7c and 7d:</w:t>
      </w:r>
    </w:p>
    <w:p w:rsidR="009201E7" w:rsidRDefault="009201E7" w:rsidP="00046E37">
      <w:pPr>
        <w:pStyle w:val="ListParagraph"/>
        <w:numPr>
          <w:ilvl w:val="0"/>
          <w:numId w:val="1"/>
        </w:numPr>
        <w:jc w:val="both"/>
      </w:pPr>
      <w:r>
        <w:t>What is your main source of income?</w:t>
      </w:r>
    </w:p>
    <w:p w:rsidR="009201E7" w:rsidRDefault="009201E7" w:rsidP="00046E37">
      <w:pPr>
        <w:pStyle w:val="ListParagraph"/>
        <w:numPr>
          <w:ilvl w:val="0"/>
          <w:numId w:val="1"/>
        </w:numPr>
        <w:jc w:val="both"/>
      </w:pPr>
      <w:r>
        <w:t>Expectations for children</w:t>
      </w:r>
    </w:p>
    <w:p w:rsidR="009201E7" w:rsidRDefault="009201E7" w:rsidP="00046E37">
      <w:pPr>
        <w:jc w:val="both"/>
      </w:pPr>
    </w:p>
    <w:p w:rsidR="009201E7" w:rsidRPr="00046E37" w:rsidRDefault="009201E7" w:rsidP="00046E37">
      <w:pPr>
        <w:jc w:val="both"/>
        <w:rPr>
          <w:b/>
        </w:rPr>
      </w:pPr>
      <w:r w:rsidRPr="00046E37">
        <w:rPr>
          <w:b/>
        </w:rPr>
        <w:t>Thank you – we have no further questions</w:t>
      </w:r>
    </w:p>
    <w:p w:rsidR="001B5894" w:rsidRDefault="001B5894">
      <w:pPr>
        <w:ind w:left="720" w:firstLine="720"/>
        <w:jc w:val="both"/>
      </w:pPr>
    </w:p>
    <w:p w:rsidR="001B5894" w:rsidRDefault="001B5894">
      <w:pPr>
        <w:ind w:left="900"/>
        <w:jc w:val="both"/>
      </w:pPr>
    </w:p>
    <w:p w:rsidR="001B5894" w:rsidRDefault="001B5894">
      <w:pPr>
        <w:jc w:val="both"/>
      </w:pPr>
    </w:p>
    <w:p w:rsidR="001B5894" w:rsidRDefault="001B5894">
      <w:pPr>
        <w:spacing w:after="200" w:line="276" w:lineRule="auto"/>
      </w:pPr>
    </w:p>
    <w:p w:rsidR="001B5894" w:rsidRDefault="001B5894">
      <w:pPr>
        <w:pageBreakBefore/>
        <w:spacing w:after="200" w:line="276" w:lineRule="auto"/>
        <w:rPr>
          <w:b/>
          <w:bCs/>
        </w:rPr>
      </w:pPr>
    </w:p>
    <w:p w:rsidR="001B5894" w:rsidRDefault="00637717">
      <w:pPr>
        <w:spacing w:after="200" w:line="276" w:lineRule="auto"/>
        <w:rPr>
          <w:b/>
          <w:bCs/>
        </w:rPr>
      </w:pPr>
      <w:r>
        <w:rPr>
          <w:b/>
          <w:bCs/>
        </w:rPr>
        <w:t>Theme 2: The contribution to and dependency on family and community networks</w:t>
      </w:r>
    </w:p>
    <w:p w:rsidR="001B5894" w:rsidRDefault="00637717">
      <w:pPr>
        <w:numPr>
          <w:ilvl w:val="0"/>
          <w:numId w:val="2"/>
        </w:numPr>
        <w:jc w:val="both"/>
      </w:pPr>
      <w:r>
        <w:t xml:space="preserve">Here are some statements about family responsibilities. To what extent do you agree with each of them?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8"/>
        <w:gridCol w:w="1566"/>
        <w:gridCol w:w="1283"/>
        <w:gridCol w:w="1404"/>
        <w:gridCol w:w="1284"/>
        <w:gridCol w:w="1575"/>
      </w:tblGrid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Strongly agree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Agree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Neither agree nor disagree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 xml:space="preserve">Disagree 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Strongly disagree</w:t>
            </w: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It is the duty of a parent to do his/her best for his/her children even at the expense of their own well-being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It is the duty of grandparents to be there for their grandchildren in times of difficulty (e.g. illness, divorce)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It is the duty of grandparents to contribute to the economic security of their family (i.e their children and their grandchildren)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jc w:val="both"/>
      </w:pPr>
    </w:p>
    <w:p w:rsidR="001B5894" w:rsidRDefault="00637717">
      <w:pPr>
        <w:numPr>
          <w:ilvl w:val="0"/>
          <w:numId w:val="2"/>
        </w:numPr>
        <w:jc w:val="both"/>
        <w:rPr>
          <w:i/>
          <w:iCs/>
        </w:rPr>
      </w:pPr>
      <w:r>
        <w:t xml:space="preserve">Who should be primarily responsible for each of the following? </w:t>
      </w:r>
      <w:r>
        <w:rPr>
          <w:i/>
          <w:iCs/>
        </w:rPr>
        <w:t>Select one answer in each row:</w:t>
      </w:r>
    </w:p>
    <w:p w:rsidR="001B5894" w:rsidRDefault="001B5894">
      <w:pPr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9"/>
        <w:gridCol w:w="2268"/>
        <w:gridCol w:w="1857"/>
        <w:gridCol w:w="2037"/>
      </w:tblGrid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Self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Family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Community</w:t>
            </w: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Financial support for older persons in need?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Practical help in the home for older persons in need? (e.g. cleaning, shopping, cooking)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Personal care for older persons in need? (e.g. nursing, bathing, dressing)their children and their grandchildren)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</w:pPr>
            <w:r>
              <w:t>Help in farming for older person in need?</w:t>
            </w:r>
          </w:p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</w:pP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9201E7" w:rsidRDefault="009201E7">
      <w:pPr>
        <w:jc w:val="both"/>
        <w:rPr>
          <w:b/>
          <w:bCs/>
        </w:rPr>
      </w:pPr>
    </w:p>
    <w:p w:rsidR="001B5894" w:rsidRDefault="00637717">
      <w:pPr>
        <w:jc w:val="both"/>
        <w:rPr>
          <w:b/>
          <w:bCs/>
        </w:rPr>
      </w:pPr>
      <w:r>
        <w:rPr>
          <w:b/>
          <w:bCs/>
        </w:rPr>
        <w:t xml:space="preserve">Theme 3: Health </w:t>
      </w:r>
    </w:p>
    <w:p w:rsidR="001B5894" w:rsidRDefault="001B5894">
      <w:pPr>
        <w:ind w:left="720"/>
        <w:jc w:val="both"/>
      </w:pPr>
    </w:p>
    <w:p w:rsidR="001B5894" w:rsidRDefault="00637717">
      <w:pPr>
        <w:tabs>
          <w:tab w:val="left" w:pos="2061"/>
        </w:tabs>
        <w:ind w:left="720"/>
        <w:jc w:val="both"/>
      </w:pPr>
      <w:r>
        <w:t>1.  How is your health in general?</w:t>
      </w:r>
    </w:p>
    <w:p w:rsidR="001B5894" w:rsidRDefault="00637717">
      <w:pPr>
        <w:numPr>
          <w:ilvl w:val="0"/>
          <w:numId w:val="3"/>
        </w:numPr>
        <w:jc w:val="both"/>
      </w:pPr>
      <w:r>
        <w:t>Very good</w:t>
      </w:r>
    </w:p>
    <w:p w:rsidR="001B5894" w:rsidRDefault="00637717">
      <w:pPr>
        <w:numPr>
          <w:ilvl w:val="0"/>
          <w:numId w:val="3"/>
        </w:numPr>
        <w:jc w:val="both"/>
      </w:pPr>
      <w:r>
        <w:t>Good</w:t>
      </w:r>
    </w:p>
    <w:p w:rsidR="001B5894" w:rsidRDefault="00637717">
      <w:pPr>
        <w:numPr>
          <w:ilvl w:val="0"/>
          <w:numId w:val="3"/>
        </w:numPr>
        <w:jc w:val="both"/>
      </w:pPr>
      <w:r>
        <w:t>Fair</w:t>
      </w:r>
    </w:p>
    <w:p w:rsidR="001B5894" w:rsidRDefault="00637717">
      <w:pPr>
        <w:numPr>
          <w:ilvl w:val="0"/>
          <w:numId w:val="3"/>
        </w:numPr>
        <w:jc w:val="both"/>
      </w:pPr>
      <w:r>
        <w:t>Poor</w:t>
      </w:r>
    </w:p>
    <w:p w:rsidR="001B5894" w:rsidRDefault="00637717">
      <w:pPr>
        <w:numPr>
          <w:ilvl w:val="0"/>
          <w:numId w:val="3"/>
        </w:numPr>
        <w:jc w:val="both"/>
      </w:pPr>
      <w:r>
        <w:t>Very poor</w:t>
      </w:r>
    </w:p>
    <w:p w:rsidR="00B80E7F" w:rsidRDefault="00B80E7F" w:rsidP="00046E37">
      <w:pPr>
        <w:jc w:val="both"/>
      </w:pPr>
    </w:p>
    <w:p w:rsidR="00B80E7F" w:rsidRDefault="00B80E7F" w:rsidP="00046E37">
      <w:pPr>
        <w:jc w:val="both"/>
      </w:pPr>
    </w:p>
    <w:p w:rsidR="001B5894" w:rsidRDefault="001B5894">
      <w:pPr>
        <w:ind w:left="720"/>
        <w:jc w:val="both"/>
      </w:pPr>
    </w:p>
    <w:p w:rsidR="001B5894" w:rsidRDefault="00637717">
      <w:pPr>
        <w:ind w:left="720"/>
        <w:jc w:val="both"/>
      </w:pPr>
      <w:r>
        <w:t xml:space="preserve">2.  </w:t>
      </w:r>
      <w:r w:rsidR="00B80E7F">
        <w:t>Who carries out the following tasks</w:t>
      </w:r>
      <w:r>
        <w:t>?</w:t>
      </w:r>
      <w:r w:rsidR="00B80E7F">
        <w:t xml:space="preserve"> If not yourself, do you pay them?</w:t>
      </w:r>
      <w:r>
        <w:t xml:space="preserve"> </w:t>
      </w:r>
    </w:p>
    <w:p w:rsidR="001B5894" w:rsidRDefault="001B5894">
      <w:pPr>
        <w:ind w:left="18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3"/>
        <w:gridCol w:w="3734"/>
        <w:gridCol w:w="2673"/>
      </w:tblGrid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B80E7F">
            <w:pPr>
              <w:jc w:val="both"/>
            </w:pPr>
            <w:r>
              <w:t>T</w:t>
            </w:r>
            <w:r w:rsidR="00637717">
              <w:t>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jc w:val="both"/>
            </w:pPr>
            <w:r>
              <w:t>Who does it</w:t>
            </w:r>
            <w:r w:rsidR="00B80E7F">
              <w:t>?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B80E7F">
            <w:pPr>
              <w:jc w:val="both"/>
            </w:pPr>
            <w:r>
              <w:t>Pay them</w:t>
            </w:r>
            <w:r w:rsidR="00637717">
              <w:t>? (yes/no)</w:t>
            </w:r>
          </w:p>
        </w:tc>
      </w:tr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Land preparation/</w:t>
            </w:r>
            <w:r w:rsidR="00637717">
              <w:t xml:space="preserve">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Sowing/</w:t>
            </w:r>
            <w:r w:rsidR="00637717">
              <w:t xml:space="preserve">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 xml:space="preserve">Managing </w:t>
            </w:r>
            <w:r w:rsidR="00637717">
              <w:t xml:space="preserve">pests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Weeding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637717">
            <w:pPr>
              <w:jc w:val="both"/>
            </w:pPr>
            <w:r>
              <w:t>Harvesting</w:t>
            </w:r>
          </w:p>
          <w:p w:rsidR="002754FF" w:rsidRDefault="002754FF">
            <w:pPr>
              <w:jc w:val="both"/>
            </w:pPr>
          </w:p>
          <w:p w:rsidR="001B5894" w:rsidRDefault="002754FF">
            <w:pPr>
              <w:jc w:val="both"/>
            </w:pPr>
            <w:r>
              <w:t>Making regular visits to field</w:t>
            </w:r>
            <w:r w:rsidR="00637717">
              <w:t xml:space="preserve">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</w:tbl>
    <w:p w:rsidR="00B80E7F" w:rsidRDefault="00B80E7F" w:rsidP="00046E37">
      <w:pPr>
        <w:jc w:val="both"/>
      </w:pPr>
    </w:p>
    <w:p w:rsidR="00B80E7F" w:rsidRDefault="00B80E7F" w:rsidP="00046E37">
      <w:pPr>
        <w:jc w:val="both"/>
      </w:pPr>
    </w:p>
    <w:p w:rsidR="00B80E7F" w:rsidRDefault="00B80E7F" w:rsidP="00046E37">
      <w:pPr>
        <w:pStyle w:val="ListParagraph"/>
        <w:numPr>
          <w:ilvl w:val="0"/>
          <w:numId w:val="2"/>
        </w:numPr>
        <w:jc w:val="both"/>
      </w:pPr>
      <w:r>
        <w:t xml:space="preserve">Do you personally have difficulty with any of the following tasks? </w:t>
      </w:r>
    </w:p>
    <w:p w:rsidR="00B80E7F" w:rsidRDefault="00B80E7F" w:rsidP="00B80E7F">
      <w:pPr>
        <w:ind w:left="18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98"/>
        <w:gridCol w:w="3734"/>
        <w:gridCol w:w="2673"/>
      </w:tblGrid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Task: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Yes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No</w:t>
            </w:r>
          </w:p>
        </w:tc>
      </w:tr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Spraying pesticides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Checking field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Harvesting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</w:tbl>
    <w:p w:rsidR="00B80E7F" w:rsidRDefault="00B80E7F" w:rsidP="00046E37">
      <w:pPr>
        <w:jc w:val="both"/>
      </w:pPr>
    </w:p>
    <w:p w:rsidR="001B5894" w:rsidRDefault="001B5894">
      <w:pPr>
        <w:jc w:val="both"/>
        <w:rPr>
          <w:b/>
          <w:bCs/>
        </w:rPr>
      </w:pPr>
    </w:p>
    <w:p w:rsidR="00B80E7F" w:rsidRDefault="00B80E7F" w:rsidP="00046E37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Do you have difficulty with any of the following?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Seeing, even if wearing glasses:   Yes   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Hearing, even if using a hearing aid: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Walking: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Climbing steps: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Carrying heavy items: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Remembering things:   Yes   No</w:t>
      </w:r>
    </w:p>
    <w:p w:rsidR="00B80E7F" w:rsidRPr="00046E37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Concentrating:   Yes   No</w:t>
      </w:r>
    </w:p>
    <w:p w:rsidR="001B5894" w:rsidRPr="00046E37" w:rsidRDefault="00637717">
      <w:pPr>
        <w:pageBreakBefore/>
        <w:jc w:val="both"/>
        <w:rPr>
          <w:b/>
          <w:bCs/>
          <w:sz w:val="28"/>
          <w:szCs w:val="28"/>
        </w:rPr>
      </w:pPr>
      <w:r w:rsidRPr="00046E37">
        <w:rPr>
          <w:b/>
          <w:bCs/>
          <w:sz w:val="28"/>
          <w:szCs w:val="28"/>
        </w:rPr>
        <w:t>Module 2. Farming:</w:t>
      </w:r>
    </w:p>
    <w:p w:rsidR="001B5894" w:rsidRDefault="001B5894">
      <w:pPr>
        <w:jc w:val="both"/>
        <w:rPr>
          <w:b/>
          <w:bCs/>
        </w:rPr>
      </w:pPr>
    </w:p>
    <w:p w:rsidR="001B5894" w:rsidRDefault="00637717">
      <w:pPr>
        <w:numPr>
          <w:ilvl w:val="0"/>
          <w:numId w:val="4"/>
        </w:numPr>
        <w:jc w:val="both"/>
      </w:pPr>
      <w:r>
        <w:t xml:space="preserve">How old were you when you </w:t>
      </w:r>
      <w:r w:rsidR="005E0385">
        <w:t>your first farm land</w:t>
      </w:r>
      <w:r>
        <w:t>?</w:t>
      </w:r>
    </w:p>
    <w:p w:rsidR="001B5894" w:rsidRDefault="00637717">
      <w:pPr>
        <w:ind w:left="900"/>
        <w:jc w:val="both"/>
      </w:pPr>
      <w:r>
        <w:t>Age,  …. years.</w:t>
      </w:r>
    </w:p>
    <w:p w:rsidR="005E0385" w:rsidRDefault="005E0385" w:rsidP="00046E37">
      <w:pPr>
        <w:jc w:val="both"/>
      </w:pPr>
    </w:p>
    <w:p w:rsidR="005E0385" w:rsidRDefault="005E0385" w:rsidP="00046E37">
      <w:pPr>
        <w:pStyle w:val="ListParagraph"/>
        <w:numPr>
          <w:ilvl w:val="0"/>
          <w:numId w:val="4"/>
        </w:numPr>
        <w:jc w:val="both"/>
      </w:pPr>
      <w:r>
        <w:t>Do you now own more or less farm land than when you acquired your first farm land?</w:t>
      </w:r>
    </w:p>
    <w:p w:rsidR="005E0385" w:rsidRDefault="005E0385" w:rsidP="00046E37">
      <w:pPr>
        <w:pStyle w:val="ListParagraph"/>
        <w:ind w:left="900"/>
        <w:jc w:val="both"/>
      </w:pPr>
      <w:r>
        <w:t>More        Less</w:t>
      </w:r>
    </w:p>
    <w:p w:rsidR="001B5894" w:rsidRDefault="001B5894">
      <w:pPr>
        <w:ind w:left="900"/>
        <w:jc w:val="both"/>
      </w:pPr>
    </w:p>
    <w:p w:rsidR="005E0385" w:rsidRDefault="005E0385" w:rsidP="005E0385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Which of following crops do you grow on your land, and is the crop grown for subsistence, sale or both??</w:t>
      </w:r>
    </w:p>
    <w:p w:rsidR="005E0385" w:rsidRDefault="005E0385" w:rsidP="005E0385">
      <w:pPr>
        <w:pStyle w:val="ListParagraph"/>
        <w:spacing w:after="200" w:line="276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530"/>
        <w:gridCol w:w="3224"/>
        <w:gridCol w:w="1485"/>
        <w:gridCol w:w="3450"/>
      </w:tblGrid>
      <w:tr w:rsidR="005E0385" w:rsidTr="002754FF">
        <w:trPr>
          <w:trHeight w:val="1068"/>
        </w:trPr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Crop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a. </w:t>
            </w:r>
            <w:r w:rsidR="002754FF">
              <w:t>sesame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b. </w:t>
            </w:r>
            <w:r w:rsidR="002754FF">
              <w:t>sunflowers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c. </w:t>
            </w:r>
            <w:r w:rsidR="002754FF">
              <w:t>groundnuts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d. </w:t>
            </w:r>
            <w:r w:rsidR="002754FF">
              <w:t>pigeon pea/bean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e. </w:t>
            </w:r>
            <w:r w:rsidR="002754FF">
              <w:t>green gram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f. other </w:t>
            </w:r>
            <w:r w:rsidR="002754FF">
              <w:t>pulses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h. </w:t>
            </w:r>
            <w:r w:rsidR="002754FF">
              <w:t>sorghum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I. </w:t>
            </w:r>
            <w:r w:rsidR="002754FF">
              <w:t>cotton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j. </w:t>
            </w:r>
            <w:r w:rsidR="002754FF">
              <w:t>rice</w:t>
            </w:r>
          </w:p>
          <w:p w:rsidR="005E0385" w:rsidRDefault="005E0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k. </w:t>
            </w:r>
            <w:r w:rsidR="002754FF">
              <w:t>onion</w:t>
            </w:r>
          </w:p>
          <w:p w:rsidR="002754FF" w:rsidRDefault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l. sugarcane</w:t>
            </w:r>
          </w:p>
          <w:p w:rsidR="002754FF" w:rsidRDefault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m. maize</w:t>
            </w:r>
          </w:p>
          <w:p w:rsidR="002754FF" w:rsidRDefault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n. wheat</w:t>
            </w:r>
          </w:p>
          <w:p w:rsidR="002754FF" w:rsidRDefault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p. other (specify)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Subsistence</w:t>
            </w:r>
          </w:p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Sale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590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737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ReasonBoth</w:t>
            </w:r>
          </w:p>
        </w:tc>
      </w:tr>
      <w:tr w:rsidR="005E0385" w:rsidTr="002754FF">
        <w:trPr>
          <w:trHeight w:val="248"/>
        </w:trPr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  <w:p w:rsidR="002754FF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  <w:p w:rsidR="002754FF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No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Sometimes</w:t>
            </w:r>
          </w:p>
        </w:tc>
      </w:tr>
      <w:tr w:rsidR="005E0385" w:rsidTr="002754FF">
        <w:trPr>
          <w:trHeight w:val="248"/>
        </w:trPr>
        <w:tc>
          <w:tcPr>
            <w:tcW w:w="15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2754FF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If “rice”, do you have two seasons per year?</w:t>
            </w:r>
          </w:p>
        </w:tc>
        <w:tc>
          <w:tcPr>
            <w:tcW w:w="32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5E0385" w:rsidTr="002754FF">
        <w:trPr>
          <w:trHeight w:val="248"/>
        </w:trPr>
        <w:tc>
          <w:tcPr>
            <w:tcW w:w="15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2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5E0385" w:rsidTr="002754FF">
        <w:trPr>
          <w:trHeight w:val="248"/>
        </w:trPr>
        <w:tc>
          <w:tcPr>
            <w:tcW w:w="15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2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5E0385" w:rsidTr="002754FF">
        <w:trPr>
          <w:trHeight w:val="248"/>
        </w:trPr>
        <w:tc>
          <w:tcPr>
            <w:tcW w:w="15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2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E0385" w:rsidRDefault="005E0385" w:rsidP="0027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</w:tbl>
    <w:p w:rsidR="005E0385" w:rsidRDefault="005E0385" w:rsidP="005E0385">
      <w:pPr>
        <w:pStyle w:val="ListParagraph"/>
        <w:spacing w:after="200" w:line="276" w:lineRule="auto"/>
        <w:jc w:val="both"/>
      </w:pPr>
    </w:p>
    <w:p w:rsidR="001B5894" w:rsidRDefault="001B5894">
      <w:pPr>
        <w:jc w:val="both"/>
      </w:pPr>
    </w:p>
    <w:p w:rsidR="001B5894" w:rsidRDefault="00637717">
      <w:pPr>
        <w:pStyle w:val="ListParagraph"/>
        <w:numPr>
          <w:ilvl w:val="0"/>
          <w:numId w:val="4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What is the size of the land you farm?</w:t>
      </w:r>
      <w:r w:rsidR="005E0385">
        <w:rPr>
          <w:color w:val="000000"/>
          <w:lang w:eastAsia="en-GB"/>
        </w:rPr>
        <w:t xml:space="preserve">   …….acres</w:t>
      </w:r>
    </w:p>
    <w:p w:rsidR="005E0385" w:rsidRDefault="005E0385">
      <w:pPr>
        <w:pStyle w:val="ListParagraph"/>
        <w:numPr>
          <w:ilvl w:val="0"/>
          <w:numId w:val="4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How far is your land from your home?  ……miles</w:t>
      </w:r>
      <w:r w:rsidR="002754FF">
        <w:rPr>
          <w:color w:val="000000"/>
          <w:lang w:eastAsia="en-GB"/>
        </w:rPr>
        <w:t xml:space="preserve"> </w:t>
      </w:r>
      <w:r w:rsidR="002754FF">
        <w:rPr>
          <w:b/>
          <w:color w:val="000000"/>
          <w:lang w:eastAsia="en-GB"/>
        </w:rPr>
        <w:t xml:space="preserve">OR </w:t>
      </w:r>
      <w:r w:rsidR="002754FF">
        <w:rPr>
          <w:color w:val="000000"/>
          <w:lang w:eastAsia="en-GB"/>
        </w:rPr>
        <w:t>……..kms</w:t>
      </w:r>
    </w:p>
    <w:p w:rsidR="005E0385" w:rsidRDefault="005E0385" w:rsidP="00046E37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  <w:lang w:eastAsia="en-GB"/>
        </w:rPr>
      </w:pP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Do you </w:t>
      </w:r>
      <w:r w:rsidR="005E0385">
        <w:t xml:space="preserve">own or rent </w:t>
      </w:r>
      <w:r w:rsidR="002754FF">
        <w:t>oxen/</w:t>
      </w:r>
      <w:r w:rsidR="005E0385">
        <w:t>bullocks</w:t>
      </w:r>
      <w:r w:rsidR="002754FF">
        <w:t>/buffalo for land preparation</w:t>
      </w:r>
      <w:r w:rsidR="005E0385">
        <w:t xml:space="preserve">? 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  <w:r>
        <w:t>Own         How many?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  <w:r>
        <w:t>Rent          How many?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Do you have access to natural fertilizer</w:t>
      </w:r>
      <w:r w:rsidR="005E0385">
        <w:t>?</w:t>
      </w:r>
    </w:p>
    <w:p w:rsidR="001B5894" w:rsidRDefault="0063771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Yes </w:t>
      </w:r>
    </w:p>
    <w:p w:rsidR="001B5894" w:rsidRDefault="00637717">
      <w:pPr>
        <w:pStyle w:val="ListParagraph"/>
        <w:numPr>
          <w:ilvl w:val="2"/>
          <w:numId w:val="4"/>
        </w:numPr>
        <w:spacing w:after="200" w:line="276" w:lineRule="auto"/>
        <w:jc w:val="both"/>
      </w:pPr>
      <w:r>
        <w:t>what?</w:t>
      </w:r>
    </w:p>
    <w:p w:rsidR="001B5894" w:rsidRDefault="0063771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</w:t>
      </w: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Do you </w:t>
      </w:r>
      <w:r w:rsidR="005E0385">
        <w:t>own/</w:t>
      </w:r>
      <w:r w:rsidR="002754FF">
        <w:t xml:space="preserve">rent </w:t>
      </w:r>
      <w:r w:rsidR="005E0385">
        <w:t>a hand tractor?</w:t>
      </w:r>
    </w:p>
    <w:p w:rsidR="005E0385" w:rsidRDefault="005E038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Own      How many?</w:t>
      </w:r>
    </w:p>
    <w:p w:rsidR="001B5894" w:rsidRDefault="005E038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Rent      How many?          From whom?</w:t>
      </w:r>
      <w:r w:rsidR="00637717">
        <w:t xml:space="preserve"> </w:t>
      </w: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Do you </w:t>
      </w:r>
      <w:r w:rsidR="005E0385">
        <w:t xml:space="preserve">normally </w:t>
      </w:r>
      <w:r>
        <w:t xml:space="preserve">hire labour to help with </w:t>
      </w:r>
      <w:r w:rsidR="005E0385">
        <w:t xml:space="preserve">the following </w:t>
      </w:r>
      <w:r>
        <w:t>farming</w:t>
      </w:r>
      <w:r w:rsidR="005E0385">
        <w:t xml:space="preserve"> tasks</w:t>
      </w:r>
      <w:r>
        <w:t>?</w:t>
      </w:r>
      <w:r w:rsidR="005E0385">
        <w:t xml:space="preserve"> If so, how many people?</w:t>
      </w:r>
    </w:p>
    <w:p w:rsidR="002754FF" w:rsidRDefault="002754FF" w:rsidP="00046E37">
      <w:pPr>
        <w:pStyle w:val="ListParagraph"/>
        <w:ind w:left="9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3"/>
        <w:gridCol w:w="3734"/>
        <w:gridCol w:w="2673"/>
      </w:tblGrid>
      <w:tr w:rsidR="002754F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Task: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Yes or No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From village? Yes or No</w:t>
            </w:r>
          </w:p>
        </w:tc>
      </w:tr>
      <w:tr w:rsidR="002754F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Land preparation/Ploughing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Sowing/Planting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2754FF">
        <w:trPr>
          <w:trHeight w:val="308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Managing pests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Weeding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Harvesting</w:t>
            </w:r>
          </w:p>
          <w:p w:rsidR="002754FF" w:rsidRDefault="002754FF" w:rsidP="002754FF">
            <w:pPr>
              <w:jc w:val="both"/>
            </w:pPr>
          </w:p>
          <w:p w:rsidR="002754FF" w:rsidRDefault="002754FF" w:rsidP="002754FF">
            <w:pPr>
              <w:jc w:val="both"/>
            </w:pPr>
            <w:r>
              <w:t xml:space="preserve">Making regular visits to field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</w:tbl>
    <w:p w:rsidR="002754FF" w:rsidRDefault="002754FF" w:rsidP="002754FF">
      <w:pPr>
        <w:pStyle w:val="ListParagraph"/>
        <w:numPr>
          <w:ilvl w:val="0"/>
          <w:numId w:val="4"/>
        </w:numPr>
        <w:jc w:val="both"/>
      </w:pPr>
    </w:p>
    <w:p w:rsidR="002754FF" w:rsidRDefault="002754FF" w:rsidP="00046E37">
      <w:pPr>
        <w:pStyle w:val="ListParagraph"/>
        <w:spacing w:after="200" w:line="276" w:lineRule="auto"/>
        <w:ind w:left="900"/>
        <w:jc w:val="both"/>
      </w:pPr>
    </w:p>
    <w:p w:rsidR="000E03C9" w:rsidRDefault="000E03C9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When did you last have contact with the Agricultural Extension Services?</w:t>
      </w:r>
    </w:p>
    <w:p w:rsidR="000E03C9" w:rsidRDefault="000E03C9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Within the last 12 months</w:t>
      </w:r>
    </w:p>
    <w:p w:rsidR="000E03C9" w:rsidRDefault="000E03C9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Between 1 and 2 years ago</w:t>
      </w:r>
    </w:p>
    <w:p w:rsidR="000E03C9" w:rsidRDefault="000E03C9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More than 2 years ago</w:t>
      </w:r>
    </w:p>
    <w:p w:rsidR="001B5894" w:rsidRDefault="001B5894" w:rsidP="00046E37"/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Have you ever received any </w:t>
      </w:r>
      <w:r w:rsidR="000E03C9">
        <w:t>advice from the Agricultural Extension Services</w:t>
      </w:r>
      <w:r>
        <w:t>?</w:t>
      </w:r>
    </w:p>
    <w:p w:rsidR="001B5894" w:rsidRDefault="0063771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Yes</w:t>
      </w:r>
      <w:r w:rsidR="00071B12">
        <w:t>, if so to do with what………?</w:t>
      </w:r>
    </w:p>
    <w:p w:rsidR="001B5894" w:rsidRDefault="0063771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</w:t>
      </w: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Have you noticed the arrival of new pests in the last 5-10 years?</w:t>
      </w:r>
    </w:p>
    <w:p w:rsidR="001B5894" w:rsidRDefault="00637717">
      <w:pPr>
        <w:pStyle w:val="ListParagraph"/>
        <w:numPr>
          <w:ilvl w:val="2"/>
          <w:numId w:val="4"/>
        </w:numPr>
        <w:spacing w:after="200" w:line="276" w:lineRule="auto"/>
        <w:jc w:val="both"/>
      </w:pPr>
      <w:r>
        <w:t>Yes ……if so have you changed your way of farming</w:t>
      </w:r>
      <w:r w:rsidR="00071B12">
        <w:t>?</w:t>
      </w:r>
      <w:r>
        <w:t xml:space="preserve"> </w:t>
      </w:r>
    </w:p>
    <w:p w:rsidR="001B5894" w:rsidRDefault="00637717" w:rsidP="00046E37">
      <w:pPr>
        <w:pStyle w:val="ListParagraph"/>
        <w:spacing w:after="200" w:line="276" w:lineRule="auto"/>
        <w:ind w:left="2880"/>
        <w:jc w:val="both"/>
      </w:pPr>
      <w:r>
        <w:t>Yes</w:t>
      </w:r>
      <w:r w:rsidR="00071B12">
        <w:t xml:space="preserve"> …………if so, </w:t>
      </w:r>
      <w:r>
        <w:t>how?</w:t>
      </w:r>
      <w:r w:rsidR="00071B12">
        <w:t xml:space="preserve">     No</w:t>
      </w:r>
      <w:r>
        <w:t xml:space="preserve"> </w:t>
      </w:r>
    </w:p>
    <w:p w:rsidR="001B5894" w:rsidRDefault="00637717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No……but does this cause you concern for the future of your farming?</w:t>
      </w:r>
      <w:r w:rsidR="00071B12">
        <w:t xml:space="preserve">  Yes    No   Don’t know</w:t>
      </w:r>
    </w:p>
    <w:p w:rsidR="001B5894" w:rsidRDefault="0063771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Have you noticed any changes in the climate here in the last 5-10 years (hotter, wetter, more unpredictable weather, more extreme weather?</w:t>
      </w:r>
    </w:p>
    <w:p w:rsidR="00071B12" w:rsidRDefault="00071B12" w:rsidP="00071B12">
      <w:pPr>
        <w:pStyle w:val="ListParagraph"/>
        <w:numPr>
          <w:ilvl w:val="2"/>
          <w:numId w:val="4"/>
        </w:numPr>
        <w:spacing w:after="200" w:line="276" w:lineRule="auto"/>
        <w:jc w:val="both"/>
      </w:pPr>
      <w:r>
        <w:t xml:space="preserve">Yes ……if so have you changed your way of farming? </w:t>
      </w:r>
    </w:p>
    <w:p w:rsidR="00071B12" w:rsidRDefault="00071B12" w:rsidP="00071B12">
      <w:pPr>
        <w:pStyle w:val="ListParagraph"/>
        <w:spacing w:after="200" w:line="276" w:lineRule="auto"/>
        <w:ind w:left="2880"/>
        <w:jc w:val="both"/>
      </w:pPr>
      <w:r>
        <w:t xml:space="preserve">Yes …………if so, how?     No </w:t>
      </w:r>
    </w:p>
    <w:p w:rsidR="00071B12" w:rsidRDefault="00071B12" w:rsidP="00071B1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No……but does this cause you concern for the future of your farming?  Yes    No   Don’t know</w:t>
      </w:r>
    </w:p>
    <w:p w:rsidR="001B5894" w:rsidRDefault="00EC2292" w:rsidP="00046E37">
      <w:pPr>
        <w:pStyle w:val="ListParagraph"/>
        <w:numPr>
          <w:ilvl w:val="0"/>
          <w:numId w:val="4"/>
        </w:numPr>
      </w:pPr>
      <w:r>
        <w:t>I would like to ask some questions about changes in farming techniques and technologies as well as adoption of new techniques and technologies.</w:t>
      </w:r>
    </w:p>
    <w:p w:rsidR="00EC2292" w:rsidRDefault="00EC2292" w:rsidP="00046E37">
      <w:pPr>
        <w:ind w:left="540"/>
      </w:pPr>
    </w:p>
    <w:p w:rsidR="00EC2292" w:rsidRDefault="00EC2292" w:rsidP="00046E37">
      <w:pPr>
        <w:ind w:left="540"/>
      </w:pPr>
      <w:r>
        <w:t>Within the last 5 years, have you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Started planting new crops?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Stopped growing any old crops?</w:t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Changed seed variety (but for the same crop)?</w:t>
      </w:r>
      <w:r>
        <w:tab/>
      </w:r>
      <w:r>
        <w:tab/>
        <w:t>Yes/No/Don’t know</w:t>
      </w:r>
      <w:r>
        <w:tab/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Introduced a new cropping system:</w:t>
      </w:r>
    </w:p>
    <w:p w:rsidR="00EC2292" w:rsidRDefault="00EC2292" w:rsidP="00046E37">
      <w:pPr>
        <w:pStyle w:val="ListParagraph"/>
        <w:numPr>
          <w:ilvl w:val="0"/>
          <w:numId w:val="25"/>
        </w:numPr>
      </w:pPr>
      <w:r>
        <w:t>Use of mixed cropping or inter-cropping?</w:t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0"/>
          <w:numId w:val="25"/>
        </w:numPr>
      </w:pPr>
      <w:r>
        <w:t>New crop on fallow land/ double cropping?</w:t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0"/>
          <w:numId w:val="25"/>
        </w:numPr>
      </w:pPr>
      <w:r>
        <w:t>Plant spacing?</w:t>
      </w:r>
      <w:r>
        <w:tab/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Bought a hand tractor?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Started renting a hand tractor?</w:t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Started using other farm machinery (for example drum seeder, mechanical thresher)?</w:t>
      </w:r>
    </w:p>
    <w:p w:rsidR="00EC2292" w:rsidRDefault="00EC2292" w:rsidP="00046E37">
      <w:pPr>
        <w:pStyle w:val="ListParagraph"/>
        <w:ind w:left="7200"/>
      </w:pPr>
      <w:r>
        <w:t>Yes/No/Don’t know</w:t>
      </w:r>
    </w:p>
    <w:p w:rsidR="00EC2292" w:rsidRDefault="00EC2292" w:rsidP="00046E37">
      <w:pPr>
        <w:pStyle w:val="ListParagraph"/>
        <w:numPr>
          <w:ilvl w:val="1"/>
          <w:numId w:val="4"/>
        </w:numPr>
      </w:pPr>
      <w:r>
        <w:t>Changed your way of managing water?</w:t>
      </w:r>
      <w:r>
        <w:tab/>
      </w:r>
      <w:r>
        <w:tab/>
      </w:r>
      <w:r>
        <w:tab/>
        <w:t>Yes/No/Don’t know</w:t>
      </w:r>
    </w:p>
    <w:p w:rsidR="00071B12" w:rsidRDefault="00071B12" w:rsidP="00046E37"/>
    <w:p w:rsidR="00071B12" w:rsidRDefault="00071B12" w:rsidP="00046E37">
      <w:pPr>
        <w:pStyle w:val="ListParagraph"/>
        <w:numPr>
          <w:ilvl w:val="0"/>
          <w:numId w:val="4"/>
        </w:numPr>
      </w:pPr>
      <w:r>
        <w:t>Compared with 5 years ago, do you think you are making more profit from your farming?</w:t>
      </w:r>
    </w:p>
    <w:p w:rsidR="00071B12" w:rsidRDefault="00071B12" w:rsidP="00046E37">
      <w:pPr>
        <w:pStyle w:val="ListParagraph"/>
      </w:pPr>
    </w:p>
    <w:p w:rsidR="00071B12" w:rsidRPr="00046E37" w:rsidDel="000E7BD3" w:rsidRDefault="00071B12" w:rsidP="00046E37">
      <w:pPr>
        <w:pStyle w:val="ListParagraph"/>
        <w:numPr>
          <w:ilvl w:val="0"/>
          <w:numId w:val="4"/>
        </w:numPr>
        <w:rPr>
          <w:del w:id="20" w:author="George Leeson" w:date="2016-11-08T09:57:00Z"/>
          <w:b/>
          <w:color w:val="FF0000"/>
        </w:rPr>
      </w:pPr>
      <w:del w:id="21" w:author="George Leeson" w:date="2016-11-08T09:57:00Z">
        <w:r w:rsidRPr="00046E37" w:rsidDel="000E7BD3">
          <w:rPr>
            <w:b/>
            <w:color w:val="FF0000"/>
          </w:rPr>
          <w:delText xml:space="preserve">KH labour/migration questions </w:delText>
        </w:r>
      </w:del>
    </w:p>
    <w:p w:rsidR="001B5894" w:rsidDel="000E7BD3" w:rsidRDefault="001B5894">
      <w:pPr>
        <w:jc w:val="both"/>
        <w:rPr>
          <w:del w:id="22" w:author="George Leeson" w:date="2016-11-08T09:57:00Z"/>
          <w:b/>
          <w:bCs/>
        </w:rPr>
      </w:pPr>
    </w:p>
    <w:p w:rsidR="0094212F" w:rsidRDefault="0094212F" w:rsidP="00046E37">
      <w:pPr>
        <w:pStyle w:val="ListParagraph"/>
        <w:numPr>
          <w:ilvl w:val="0"/>
          <w:numId w:val="4"/>
        </w:numPr>
        <w:spacing w:after="200" w:line="276" w:lineRule="auto"/>
      </w:pPr>
      <w:r>
        <w:t>Do you rotate any your crops?</w:t>
      </w:r>
    </w:p>
    <w:p w:rsidR="0094212F" w:rsidRDefault="0094212F" w:rsidP="0094212F">
      <w:pPr>
        <w:pStyle w:val="ListParagraph"/>
        <w:numPr>
          <w:ilvl w:val="1"/>
          <w:numId w:val="5"/>
        </w:numPr>
        <w:spacing w:after="200" w:line="276" w:lineRule="auto"/>
      </w:pPr>
      <w:r>
        <w:t>Yes…..if so, which crops?</w:t>
      </w:r>
    </w:p>
    <w:p w:rsidR="0094212F" w:rsidRDefault="0094212F" w:rsidP="0094212F">
      <w:r>
        <w:t>And if yes, what is the main reason you rotate your crops?</w:t>
      </w:r>
    </w:p>
    <w:p w:rsidR="0094212F" w:rsidRDefault="0094212F" w:rsidP="0094212F"/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I always have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it is good for the soil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my field is suited to crop rotation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I sell other crops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I eat other crops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>Because I receive a subsidy</w:t>
      </w:r>
    </w:p>
    <w:p w:rsidR="0094212F" w:rsidRDefault="0094212F" w:rsidP="0094212F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Other </w:t>
      </w:r>
    </w:p>
    <w:p w:rsidR="0094212F" w:rsidRDefault="0094212F" w:rsidP="0094212F">
      <w:pPr>
        <w:pStyle w:val="ListParagraph"/>
        <w:numPr>
          <w:ilvl w:val="1"/>
          <w:numId w:val="5"/>
        </w:numPr>
        <w:spacing w:after="200" w:line="276" w:lineRule="auto"/>
      </w:pPr>
      <w:r>
        <w:t>No</w:t>
      </w:r>
    </w:p>
    <w:p w:rsidR="0094212F" w:rsidRDefault="0094212F" w:rsidP="0094212F"/>
    <w:p w:rsidR="0094212F" w:rsidRDefault="0094212F" w:rsidP="0094212F">
      <w:r>
        <w:t xml:space="preserve">If No, what is the </w:t>
      </w:r>
      <w:r w:rsidRPr="00942D05">
        <w:rPr>
          <w:b/>
        </w:rPr>
        <w:t>main</w:t>
      </w:r>
      <w:r>
        <w:t xml:space="preserve"> reason you do not rotate your crops? 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Because I never have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Because my field is not suited to crop rotation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Because I do not have the time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Because I do not have the help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Because I do not have the money</w:t>
      </w:r>
    </w:p>
    <w:p w:rsidR="0094212F" w:rsidRDefault="0094212F" w:rsidP="0094212F">
      <w:pPr>
        <w:pStyle w:val="ListParagraph"/>
        <w:numPr>
          <w:ilvl w:val="0"/>
          <w:numId w:val="14"/>
        </w:numPr>
        <w:spacing w:after="200" w:line="276" w:lineRule="auto"/>
      </w:pPr>
      <w:r>
        <w:t>Other</w:t>
      </w:r>
    </w:p>
    <w:p w:rsidR="0094212F" w:rsidRDefault="0094212F" w:rsidP="00046E37">
      <w:pPr>
        <w:jc w:val="both"/>
      </w:pPr>
    </w:p>
    <w:p w:rsidR="001B5894" w:rsidRDefault="001B5894">
      <w:pPr>
        <w:pStyle w:val="ListParagraph"/>
        <w:ind w:left="1080"/>
        <w:jc w:val="both"/>
      </w:pPr>
    </w:p>
    <w:p w:rsidR="001B5894" w:rsidRDefault="00637717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The </w:t>
      </w:r>
      <w:r>
        <w:rPr>
          <w:b/>
          <w:bCs/>
        </w:rPr>
        <w:t>three most important sources</w:t>
      </w:r>
      <w:r>
        <w:t xml:space="preserve"> of my knowledge </w:t>
      </w:r>
      <w:r w:rsidR="0094212F">
        <w:t>for farming the land are (note just 3 of the following)</w:t>
      </w:r>
      <w:r>
        <w:t xml:space="preserve"> 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My neighbours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Other farmers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My family 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TV and radio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Retailers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Co-op/ Plant Protection Agency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Training I have received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My own experience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Traditions</w:t>
      </w:r>
    </w:p>
    <w:p w:rsidR="001B5894" w:rsidRDefault="0063771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Other </w:t>
      </w:r>
      <w:r w:rsidR="0094212F">
        <w:t>….who or what?</w:t>
      </w:r>
    </w:p>
    <w:p w:rsidR="001B5894" w:rsidRDefault="001B5894">
      <w:pPr>
        <w:jc w:val="both"/>
      </w:pPr>
    </w:p>
    <w:p w:rsidR="001B5894" w:rsidRDefault="0094212F" w:rsidP="00046E37">
      <w:pPr>
        <w:pStyle w:val="ListParagraph"/>
        <w:numPr>
          <w:ilvl w:val="0"/>
          <w:numId w:val="4"/>
        </w:numPr>
      </w:pPr>
      <w:r>
        <w:t>D</w:t>
      </w:r>
      <w:r w:rsidR="00637717">
        <w:t>o you think pests</w:t>
      </w:r>
      <w:r>
        <w:t xml:space="preserve"> here</w:t>
      </w:r>
      <w:r w:rsidR="00637717">
        <w:t xml:space="preserve"> are</w:t>
      </w:r>
      <w:r>
        <w:t xml:space="preserve"> changing</w:t>
      </w:r>
      <w:r w:rsidR="00637717">
        <w:t>?</w:t>
      </w:r>
    </w:p>
    <w:p w:rsidR="0094212F" w:rsidRDefault="0094212F" w:rsidP="00046E37">
      <w:pPr>
        <w:pStyle w:val="ListParagraph"/>
        <w:ind w:left="360"/>
      </w:pPr>
    </w:p>
    <w:p w:rsidR="001B5894" w:rsidRDefault="00637717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</w:t>
      </w:r>
      <w:r w:rsidR="0094212F">
        <w:t xml:space="preserve">ot changing (go to question </w:t>
      </w:r>
      <w:r w:rsidR="00376076">
        <w:t>22</w:t>
      </w:r>
      <w:r w:rsidR="0094212F">
        <w:t>)</w:t>
      </w:r>
    </w:p>
    <w:p w:rsidR="0094212F" w:rsidRDefault="00637717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Yes</w:t>
      </w:r>
      <w:r w:rsidR="0094212F">
        <w:t xml:space="preserve"> changing (</w:t>
      </w:r>
      <w:r>
        <w:t xml:space="preserve">go to </w:t>
      </w:r>
      <w:r w:rsidR="0094212F">
        <w:t xml:space="preserve">question </w:t>
      </w:r>
      <w:r w:rsidR="00376076">
        <w:t>21</w:t>
      </w:r>
      <w:r w:rsidR="0094212F"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Don’t know (go to question </w:t>
      </w:r>
      <w:r w:rsidR="00376076">
        <w:t>22</w:t>
      </w:r>
      <w:r>
        <w:t>)</w:t>
      </w:r>
    </w:p>
    <w:p w:rsidR="00F17D76" w:rsidRDefault="00F17D76" w:rsidP="00046E37">
      <w:pPr>
        <w:pStyle w:val="ListParagraph"/>
        <w:spacing w:after="200" w:line="276" w:lineRule="auto"/>
        <w:ind w:left="360"/>
        <w:jc w:val="both"/>
      </w:pPr>
    </w:p>
    <w:p w:rsidR="001B5894" w:rsidRDefault="00637717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What</w:t>
      </w:r>
      <w:r w:rsidR="0094212F">
        <w:t xml:space="preserve"> do you think </w:t>
      </w:r>
      <w:r>
        <w:t xml:space="preserve">are </w:t>
      </w:r>
      <w:r>
        <w:rPr>
          <w:b/>
          <w:bCs/>
        </w:rPr>
        <w:t>the three main reasons</w:t>
      </w:r>
      <w:r w:rsidR="0094212F">
        <w:rPr>
          <w:b/>
          <w:bCs/>
        </w:rPr>
        <w:t xml:space="preserve"> </w:t>
      </w:r>
      <w:r w:rsidR="0094212F">
        <w:rPr>
          <w:bCs/>
        </w:rPr>
        <w:t>for</w:t>
      </w:r>
      <w:r w:rsidR="0094212F">
        <w:rPr>
          <w:b/>
          <w:bCs/>
        </w:rPr>
        <w:t xml:space="preserve"> </w:t>
      </w:r>
      <w:r>
        <w:t xml:space="preserve">pests </w:t>
      </w:r>
      <w:r w:rsidR="0094212F">
        <w:t>changing?</w:t>
      </w:r>
      <w:r>
        <w:t xml:space="preserve"> 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Weather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 xml:space="preserve">Water 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Inappropriate fertilization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Overgrown borders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Reduction in natural predators (snakes, cats)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Shallow, mechanised ploughing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Neighbouring farmers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Rice seed/ species- some more/ less resistant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Field type</w:t>
      </w:r>
    </w:p>
    <w:p w:rsidR="001B5894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Timing of fertilizer/ pesticide application</w:t>
      </w:r>
    </w:p>
    <w:p w:rsidR="00F17D76" w:rsidRDefault="00637717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Other</w:t>
      </w:r>
    </w:p>
    <w:p w:rsidR="00F17D76" w:rsidRDefault="00F17D76" w:rsidP="00046E37">
      <w:r>
        <w:br w:type="page"/>
      </w:r>
    </w:p>
    <w:p w:rsidR="00F17D76" w:rsidRDefault="00F17D76" w:rsidP="00046E37">
      <w:pPr>
        <w:pStyle w:val="ListParagraph"/>
        <w:numPr>
          <w:ilvl w:val="0"/>
          <w:numId w:val="4"/>
        </w:numPr>
      </w:pPr>
      <w:r>
        <w:t>Do you think pests here are increasing?</w:t>
      </w:r>
    </w:p>
    <w:p w:rsidR="00F17D76" w:rsidRDefault="00F17D76" w:rsidP="00F17D76">
      <w:pPr>
        <w:pStyle w:val="ListParagraph"/>
        <w:ind w:left="360"/>
      </w:pP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Not increasing (go to question </w:t>
      </w:r>
      <w:r w:rsidR="00376076">
        <w:t>24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Yes increasing (go to question </w:t>
      </w:r>
      <w:r w:rsidR="00376076">
        <w:t>23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Don’t know (go to question </w:t>
      </w:r>
      <w:r w:rsidR="00376076">
        <w:t>24</w:t>
      </w:r>
      <w:r>
        <w:t>)</w:t>
      </w:r>
    </w:p>
    <w:p w:rsidR="00F17D76" w:rsidRDefault="00F17D76" w:rsidP="00F17D76">
      <w:pPr>
        <w:pStyle w:val="ListParagraph"/>
        <w:spacing w:after="200" w:line="276" w:lineRule="auto"/>
        <w:ind w:left="360"/>
        <w:jc w:val="both"/>
      </w:pPr>
    </w:p>
    <w:p w:rsidR="00F17D76" w:rsidRDefault="00F17D76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What do you think are </w:t>
      </w:r>
      <w:r>
        <w:rPr>
          <w:b/>
          <w:bCs/>
        </w:rPr>
        <w:t xml:space="preserve">the three main reasons </w:t>
      </w:r>
      <w:r>
        <w:rPr>
          <w:bCs/>
        </w:rPr>
        <w:t>for</w:t>
      </w:r>
      <w:r>
        <w:rPr>
          <w:b/>
          <w:bCs/>
        </w:rPr>
        <w:t xml:space="preserve"> </w:t>
      </w:r>
      <w:r>
        <w:t xml:space="preserve">pests increasing?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Weather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 xml:space="preserve">Water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Inappropriate fertilization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Overgrown borders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Reduction in natural predators (snakes, cats)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Shallow, mechanised ploughing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Neighbouring farmers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Rice seed/ species- some more/ less resistant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Field type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Timing of fertilizer/ pesticide application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Other</w:t>
      </w:r>
    </w:p>
    <w:p w:rsidR="001B5894" w:rsidRDefault="001B5894" w:rsidP="00046E37">
      <w:pPr>
        <w:jc w:val="both"/>
        <w:rPr>
          <w:b/>
          <w:bCs/>
        </w:rPr>
      </w:pPr>
    </w:p>
    <w:p w:rsidR="00F17D76" w:rsidRDefault="00F17D76" w:rsidP="00046E37">
      <w:pPr>
        <w:pStyle w:val="ListParagraph"/>
        <w:numPr>
          <w:ilvl w:val="0"/>
          <w:numId w:val="4"/>
        </w:numPr>
      </w:pPr>
      <w:r>
        <w:t>Do you think crop diseases here are changing?</w:t>
      </w:r>
    </w:p>
    <w:p w:rsidR="00F17D76" w:rsidRDefault="00F17D76" w:rsidP="00F17D76">
      <w:pPr>
        <w:pStyle w:val="ListParagraph"/>
        <w:ind w:left="360"/>
      </w:pP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Not changing (go to question </w:t>
      </w:r>
      <w:r w:rsidR="00376076">
        <w:t>26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Yes changing (go to question </w:t>
      </w:r>
      <w:r w:rsidR="00376076">
        <w:t>25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Don’t know (go to question </w:t>
      </w:r>
      <w:r w:rsidR="00376076">
        <w:t>26</w:t>
      </w:r>
      <w:r>
        <w:t>)</w:t>
      </w:r>
    </w:p>
    <w:p w:rsidR="00F17D76" w:rsidRDefault="00F17D76" w:rsidP="00F17D76">
      <w:pPr>
        <w:pStyle w:val="ListParagraph"/>
        <w:spacing w:after="200" w:line="276" w:lineRule="auto"/>
        <w:ind w:left="360"/>
        <w:jc w:val="both"/>
      </w:pPr>
    </w:p>
    <w:p w:rsidR="00F17D76" w:rsidRDefault="00F17D76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What do you think are </w:t>
      </w:r>
      <w:r>
        <w:rPr>
          <w:b/>
          <w:bCs/>
        </w:rPr>
        <w:t xml:space="preserve">the three main reasons </w:t>
      </w:r>
      <w:r>
        <w:rPr>
          <w:bCs/>
        </w:rPr>
        <w:t>for</w:t>
      </w:r>
      <w:r>
        <w:rPr>
          <w:b/>
          <w:bCs/>
        </w:rPr>
        <w:t xml:space="preserve"> </w:t>
      </w:r>
      <w:r w:rsidR="00376076">
        <w:t>crop diseases</w:t>
      </w:r>
      <w:r>
        <w:t xml:space="preserve"> changing?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Weather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 xml:space="preserve">Water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Inappropriate fertilization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Overgrown borders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Reduction in natural predators (snakes, cats)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Shallow, mechanised ploughing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Neighbouring farmers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Rice seed/ species- some more/ less resistant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Field type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Timing of fertilizer/ pesticide application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Other</w:t>
      </w:r>
    </w:p>
    <w:p w:rsidR="00F17D76" w:rsidRDefault="00F17D76" w:rsidP="00046E37">
      <w:pPr>
        <w:jc w:val="both"/>
        <w:rPr>
          <w:b/>
          <w:bCs/>
        </w:rPr>
      </w:pPr>
    </w:p>
    <w:p w:rsidR="00F17D76" w:rsidRDefault="00F17D76" w:rsidP="00046E37">
      <w:pPr>
        <w:pStyle w:val="ListParagraph"/>
        <w:numPr>
          <w:ilvl w:val="0"/>
          <w:numId w:val="4"/>
        </w:numPr>
      </w:pPr>
      <w:r>
        <w:t>Do you think crop diseases here are increasing?</w:t>
      </w:r>
    </w:p>
    <w:p w:rsidR="00F17D76" w:rsidRDefault="00F17D76" w:rsidP="00F17D76">
      <w:pPr>
        <w:pStyle w:val="ListParagraph"/>
        <w:ind w:left="360"/>
      </w:pP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Not increasing (go to question </w:t>
      </w:r>
      <w:r w:rsidR="00376076">
        <w:t>28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Yes increasing (go to question </w:t>
      </w:r>
      <w:r w:rsidR="00376076">
        <w:t>27</w:t>
      </w:r>
      <w:r>
        <w:t>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Don’t know (go to question </w:t>
      </w:r>
      <w:r w:rsidR="00376076">
        <w:t>28</w:t>
      </w:r>
      <w:r>
        <w:t>)</w:t>
      </w:r>
    </w:p>
    <w:p w:rsidR="00F17D76" w:rsidRDefault="00F17D76" w:rsidP="00F17D76">
      <w:pPr>
        <w:pStyle w:val="ListParagraph"/>
        <w:spacing w:after="200" w:line="276" w:lineRule="auto"/>
        <w:ind w:left="360"/>
        <w:jc w:val="both"/>
      </w:pPr>
    </w:p>
    <w:p w:rsidR="00F17D76" w:rsidRDefault="00F17D76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What do you think are </w:t>
      </w:r>
      <w:r>
        <w:rPr>
          <w:b/>
          <w:bCs/>
        </w:rPr>
        <w:t xml:space="preserve">the three main reasons </w:t>
      </w:r>
      <w:r>
        <w:rPr>
          <w:bCs/>
        </w:rPr>
        <w:t>for</w:t>
      </w:r>
      <w:r>
        <w:rPr>
          <w:b/>
          <w:bCs/>
        </w:rPr>
        <w:t xml:space="preserve"> </w:t>
      </w:r>
      <w:r w:rsidR="00376076">
        <w:t>crop diseases</w:t>
      </w:r>
      <w:r>
        <w:t xml:space="preserve"> increasing?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Weather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 xml:space="preserve">Water 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Inappropriate fertilization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Overgrown borders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Reduction in natural predators (snakes, cats)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Shallow, mechanised ploughing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Neighbouring farmers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Rice seed/ species- some more/ less resistant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Field type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Timing of fertilizer/ pesticide application</w:t>
      </w:r>
    </w:p>
    <w:p w:rsidR="00F17D76" w:rsidRDefault="00F17D76" w:rsidP="00F17D76">
      <w:pPr>
        <w:pStyle w:val="ListParagraph"/>
        <w:numPr>
          <w:ilvl w:val="1"/>
          <w:numId w:val="11"/>
        </w:numPr>
        <w:spacing w:after="200" w:line="276" w:lineRule="auto"/>
        <w:jc w:val="both"/>
      </w:pPr>
      <w:r>
        <w:t>Other</w:t>
      </w:r>
    </w:p>
    <w:p w:rsidR="00F17D76" w:rsidRPr="00046E37" w:rsidRDefault="00F17D76" w:rsidP="00046E37">
      <w:pPr>
        <w:jc w:val="both"/>
        <w:rPr>
          <w:b/>
          <w:bCs/>
        </w:rPr>
      </w:pPr>
    </w:p>
    <w:p w:rsidR="00F17D76" w:rsidRDefault="00F17D76">
      <w:pPr>
        <w:pStyle w:val="ListParagraph"/>
        <w:jc w:val="both"/>
        <w:rPr>
          <w:b/>
          <w:bCs/>
        </w:rPr>
      </w:pPr>
    </w:p>
    <w:p w:rsidR="001B5894" w:rsidRDefault="00637717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Do you think </w:t>
      </w:r>
      <w:r w:rsidR="00F17D76">
        <w:t>your crop yields are</w:t>
      </w:r>
      <w:r>
        <w:t xml:space="preserve"> increasing</w:t>
      </w:r>
      <w:r w:rsidR="00F17D76">
        <w:t xml:space="preserve"> or decreasing over time</w:t>
      </w:r>
      <w:r>
        <w:t>?</w:t>
      </w:r>
    </w:p>
    <w:p w:rsidR="001B5894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Increasing</w:t>
      </w:r>
      <w:r w:rsidR="00376076">
        <w:t xml:space="preserve"> (go to question 29)</w:t>
      </w:r>
    </w:p>
    <w:p w:rsidR="001B5894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Decreasing</w:t>
      </w:r>
      <w:r w:rsidR="00376076">
        <w:t xml:space="preserve"> (go to question 30)</w:t>
      </w:r>
    </w:p>
    <w:p w:rsidR="00F17D76" w:rsidRDefault="00F17D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Don’t know</w:t>
      </w:r>
      <w:r w:rsidR="00376076">
        <w:t xml:space="preserve"> (go to question 31)</w:t>
      </w:r>
    </w:p>
    <w:p w:rsidR="00376076" w:rsidRDefault="00376076" w:rsidP="00046E37">
      <w:pPr>
        <w:spacing w:after="200" w:line="276" w:lineRule="auto"/>
        <w:jc w:val="both"/>
      </w:pPr>
    </w:p>
    <w:p w:rsidR="00376076" w:rsidRDefault="00376076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Why do you think your crop yields are increasing?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Changed seeds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Changed planting methods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Better pest management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Better water management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New machinery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Other (specify)</w:t>
      </w:r>
    </w:p>
    <w:p w:rsidR="00376076" w:rsidRDefault="00376076" w:rsidP="00046E37">
      <w:pPr>
        <w:spacing w:after="200" w:line="276" w:lineRule="auto"/>
        <w:ind w:left="1080"/>
        <w:jc w:val="both"/>
      </w:pPr>
      <w:r>
        <w:t>Go to question 31</w:t>
      </w:r>
    </w:p>
    <w:p w:rsidR="00376076" w:rsidRDefault="00376076" w:rsidP="00046E37">
      <w:pPr>
        <w:spacing w:after="200" w:line="276" w:lineRule="auto"/>
        <w:jc w:val="both"/>
      </w:pPr>
    </w:p>
    <w:p w:rsidR="00376076" w:rsidRDefault="00376076" w:rsidP="00046E37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Why do you think your crop yields are decreasing?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Decline in soil quality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Decline in seed quality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Not enough rain when needed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Too much rain at the wrong time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New pests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Not enough labour at harvest time</w:t>
      </w:r>
    </w:p>
    <w:p w:rsidR="00376076" w:rsidRDefault="00376076" w:rsidP="00046E37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Other (specify)</w:t>
      </w:r>
    </w:p>
    <w:p w:rsidR="001B5894" w:rsidRPr="00185C0F" w:rsidRDefault="00637717" w:rsidP="00185C0F">
      <w:pPr>
        <w:pStyle w:val="ListParagraph"/>
        <w:numPr>
          <w:ilvl w:val="0"/>
          <w:numId w:val="4"/>
        </w:numPr>
        <w:jc w:val="both"/>
        <w:rPr>
          <w:color w:val="auto"/>
        </w:rPr>
      </w:pPr>
      <w:r w:rsidRPr="00185C0F">
        <w:rPr>
          <w:color w:val="auto"/>
        </w:rPr>
        <w:t xml:space="preserve">What are </w:t>
      </w:r>
      <w:r w:rsidRPr="00185C0F">
        <w:rPr>
          <w:b/>
          <w:bCs/>
          <w:color w:val="auto"/>
        </w:rPr>
        <w:t>the three main challenges</w:t>
      </w:r>
      <w:r w:rsidRPr="00185C0F">
        <w:rPr>
          <w:color w:val="auto"/>
        </w:rPr>
        <w:t xml:space="preserve"> that </w:t>
      </w:r>
      <w:r w:rsidR="00F17D76" w:rsidRPr="00185C0F">
        <w:rPr>
          <w:b/>
          <w:color w:val="auto"/>
        </w:rPr>
        <w:t>YOU</w:t>
      </w:r>
      <w:r w:rsidR="00F17D76" w:rsidRPr="00185C0F">
        <w:rPr>
          <w:color w:val="auto"/>
        </w:rPr>
        <w:t xml:space="preserve"> </w:t>
      </w:r>
      <w:r w:rsidRPr="00185C0F">
        <w:rPr>
          <w:color w:val="auto"/>
        </w:rPr>
        <w:t>face with farming?</w:t>
      </w:r>
      <w:r w:rsidR="00F17D76" w:rsidRPr="00185C0F">
        <w:rPr>
          <w:color w:val="auto"/>
        </w:rPr>
        <w:t xml:space="preserve"> </w:t>
      </w:r>
      <w:r w:rsidRPr="00185C0F">
        <w:rPr>
          <w:color w:val="auto"/>
        </w:rPr>
        <w:t>My health</w:t>
      </w:r>
    </w:p>
    <w:p w:rsidR="00185C0F" w:rsidRPr="00185C0F" w:rsidRDefault="00185C0F" w:rsidP="00185C0F">
      <w:pPr>
        <w:pStyle w:val="ListParagraph"/>
        <w:ind w:left="900"/>
        <w:jc w:val="both"/>
        <w:rPr>
          <w:color w:val="auto"/>
        </w:rPr>
      </w:pPr>
    </w:p>
    <w:p w:rsidR="001B5894" w:rsidRDefault="00ED728E">
      <w:pPr>
        <w:pStyle w:val="ListParagraph"/>
        <w:numPr>
          <w:ilvl w:val="0"/>
          <w:numId w:val="23"/>
        </w:numPr>
        <w:jc w:val="both"/>
      </w:pPr>
      <w:r>
        <w:t>Credit</w:t>
      </w:r>
    </w:p>
    <w:p w:rsidR="00F1180D" w:rsidRDefault="00F1180D">
      <w:pPr>
        <w:pStyle w:val="ListParagraph"/>
        <w:numPr>
          <w:ilvl w:val="0"/>
          <w:numId w:val="23"/>
        </w:numPr>
        <w:jc w:val="both"/>
      </w:pPr>
      <w:r>
        <w:t>Debts to pay off</w:t>
      </w:r>
    </w:p>
    <w:p w:rsidR="00F1180D" w:rsidRDefault="00F1180D">
      <w:pPr>
        <w:pStyle w:val="ListParagraph"/>
        <w:numPr>
          <w:ilvl w:val="0"/>
          <w:numId w:val="23"/>
        </w:numPr>
        <w:jc w:val="both"/>
      </w:pPr>
      <w:r>
        <w:t>No son or son-in-law to help on the farm</w:t>
      </w:r>
    </w:p>
    <w:p w:rsidR="001B5894" w:rsidRDefault="00ED728E">
      <w:pPr>
        <w:pStyle w:val="ListParagraph"/>
        <w:numPr>
          <w:ilvl w:val="0"/>
          <w:numId w:val="23"/>
        </w:numPr>
        <w:jc w:val="both"/>
      </w:pPr>
      <w:r>
        <w:t>Shortage of labour</w:t>
      </w:r>
      <w:r w:rsidR="00F1180D">
        <w:t xml:space="preserve"> to </w:t>
      </w:r>
      <w:r>
        <w:t>hire</w:t>
      </w:r>
    </w:p>
    <w:p w:rsidR="00ED728E" w:rsidRDefault="00ED728E">
      <w:pPr>
        <w:pStyle w:val="ListParagraph"/>
        <w:numPr>
          <w:ilvl w:val="0"/>
          <w:numId w:val="23"/>
        </w:numPr>
        <w:jc w:val="both"/>
      </w:pPr>
      <w:r>
        <w:t>Water supply</w:t>
      </w:r>
    </w:p>
    <w:p w:rsidR="001B5894" w:rsidRDefault="00F1180D">
      <w:pPr>
        <w:pStyle w:val="ListParagraph"/>
        <w:numPr>
          <w:ilvl w:val="0"/>
          <w:numId w:val="23"/>
        </w:numPr>
        <w:jc w:val="both"/>
      </w:pPr>
      <w:r>
        <w:t>Low prices for crops</w:t>
      </w:r>
    </w:p>
    <w:p w:rsidR="001B5894" w:rsidRDefault="00F1180D">
      <w:pPr>
        <w:pStyle w:val="ListParagraph"/>
        <w:numPr>
          <w:ilvl w:val="0"/>
          <w:numId w:val="23"/>
        </w:numPr>
        <w:jc w:val="both"/>
      </w:pPr>
      <w:r>
        <w:t>Soil quality</w:t>
      </w:r>
    </w:p>
    <w:p w:rsidR="001B5894" w:rsidRDefault="00F1180D">
      <w:pPr>
        <w:pStyle w:val="ListParagraph"/>
        <w:numPr>
          <w:ilvl w:val="0"/>
          <w:numId w:val="23"/>
        </w:numPr>
        <w:jc w:val="both"/>
      </w:pPr>
      <w:r>
        <w:t>Lack of storage capacity</w:t>
      </w:r>
      <w:r w:rsidR="00A41BFC">
        <w:t xml:space="preserve"> after harvest</w:t>
      </w:r>
    </w:p>
    <w:p w:rsidR="001B5894" w:rsidDel="00185C0F" w:rsidRDefault="001B5894" w:rsidP="00185C0F">
      <w:pPr>
        <w:jc w:val="both"/>
        <w:rPr>
          <w:del w:id="23" w:author="George Leeson" w:date="2016-11-08T09:44:00Z"/>
        </w:rPr>
        <w:pPrChange w:id="24" w:author="George Leeson" w:date="2016-11-08T09:44:00Z">
          <w:pPr>
            <w:pStyle w:val="ListParagraph"/>
            <w:numPr>
              <w:numId w:val="23"/>
            </w:numPr>
            <w:ind w:hanging="360"/>
            <w:jc w:val="both"/>
          </w:pPr>
        </w:pPrChange>
      </w:pPr>
    </w:p>
    <w:p w:rsidR="001B5894" w:rsidRDefault="00F1180D">
      <w:pPr>
        <w:pStyle w:val="ListParagraph"/>
        <w:numPr>
          <w:ilvl w:val="0"/>
          <w:numId w:val="23"/>
        </w:numPr>
        <w:jc w:val="both"/>
      </w:pPr>
      <w:r>
        <w:t xml:space="preserve">Unpredictable weather </w:t>
      </w:r>
    </w:p>
    <w:p w:rsidR="001B5894" w:rsidRDefault="00637717">
      <w:pPr>
        <w:pStyle w:val="ListParagraph"/>
        <w:numPr>
          <w:ilvl w:val="0"/>
          <w:numId w:val="23"/>
        </w:numPr>
        <w:jc w:val="both"/>
      </w:pPr>
      <w:r>
        <w:t>New pests</w:t>
      </w:r>
    </w:p>
    <w:p w:rsidR="001B5894" w:rsidRDefault="00637717">
      <w:pPr>
        <w:pStyle w:val="ListParagraph"/>
        <w:numPr>
          <w:ilvl w:val="0"/>
          <w:numId w:val="23"/>
        </w:numPr>
        <w:jc w:val="both"/>
      </w:pPr>
      <w:r>
        <w:t>Other</w:t>
      </w:r>
    </w:p>
    <w:p w:rsidR="00F17D76" w:rsidRDefault="00F17D76" w:rsidP="00046E37">
      <w:pPr>
        <w:jc w:val="both"/>
      </w:pPr>
    </w:p>
    <w:p w:rsidR="00F17D76" w:rsidRPr="00185C0F" w:rsidRDefault="00F17D76" w:rsidP="00046E37">
      <w:pPr>
        <w:pStyle w:val="ListParagraph"/>
        <w:numPr>
          <w:ilvl w:val="0"/>
          <w:numId w:val="4"/>
        </w:numPr>
        <w:rPr>
          <w:color w:val="auto"/>
        </w:rPr>
      </w:pPr>
      <w:r w:rsidRPr="00185C0F">
        <w:rPr>
          <w:color w:val="auto"/>
        </w:rPr>
        <w:t xml:space="preserve">What are </w:t>
      </w:r>
      <w:r w:rsidRPr="00185C0F">
        <w:rPr>
          <w:b/>
          <w:bCs/>
          <w:color w:val="auto"/>
        </w:rPr>
        <w:t>the three main challenges</w:t>
      </w:r>
      <w:r w:rsidRPr="00185C0F">
        <w:rPr>
          <w:color w:val="auto"/>
        </w:rPr>
        <w:t xml:space="preserve"> that </w:t>
      </w:r>
      <w:r w:rsidRPr="00185C0F">
        <w:rPr>
          <w:b/>
          <w:color w:val="auto"/>
        </w:rPr>
        <w:t>THE COMMUNITY AS A WHOLE</w:t>
      </w:r>
      <w:r w:rsidRPr="00185C0F">
        <w:rPr>
          <w:color w:val="auto"/>
        </w:rPr>
        <w:t xml:space="preserve"> face with farming? </w:t>
      </w:r>
    </w:p>
    <w:p w:rsidR="00CF0F73" w:rsidRDefault="00CF0F73" w:rsidP="00CF0F73">
      <w:pPr>
        <w:pStyle w:val="ListParagraph"/>
        <w:numPr>
          <w:ilvl w:val="0"/>
          <w:numId w:val="23"/>
        </w:numPr>
        <w:jc w:val="both"/>
      </w:pPr>
      <w:r>
        <w:t>Young people leaving the village</w:t>
      </w:r>
    </w:p>
    <w:p w:rsidR="00A41BFC" w:rsidRDefault="00A41BFC" w:rsidP="00CF0F73">
      <w:pPr>
        <w:pStyle w:val="ListParagraph"/>
        <w:numPr>
          <w:ilvl w:val="0"/>
          <w:numId w:val="23"/>
        </w:numPr>
        <w:jc w:val="both"/>
      </w:pPr>
      <w:r>
        <w:t>Shortage of labour to hire</w:t>
      </w:r>
    </w:p>
    <w:p w:rsidR="00CF0F73" w:rsidRDefault="00CF0F73" w:rsidP="00CF0F73">
      <w:pPr>
        <w:pStyle w:val="ListParagraph"/>
        <w:numPr>
          <w:ilvl w:val="0"/>
          <w:numId w:val="23"/>
        </w:numPr>
        <w:jc w:val="both"/>
      </w:pPr>
      <w:r>
        <w:t>Low prices for crops</w:t>
      </w:r>
    </w:p>
    <w:p w:rsidR="00CF0F73" w:rsidRDefault="00CF0F73" w:rsidP="00CF0F73">
      <w:pPr>
        <w:pStyle w:val="ListParagraph"/>
        <w:numPr>
          <w:ilvl w:val="0"/>
          <w:numId w:val="23"/>
        </w:numPr>
        <w:jc w:val="both"/>
      </w:pPr>
      <w:r>
        <w:t>Unpredictable weather</w:t>
      </w:r>
    </w:p>
    <w:p w:rsidR="00CF0F73" w:rsidRDefault="00CF0F73" w:rsidP="00CF0F73">
      <w:pPr>
        <w:pStyle w:val="ListParagraph"/>
        <w:numPr>
          <w:ilvl w:val="0"/>
          <w:numId w:val="23"/>
        </w:numPr>
        <w:jc w:val="both"/>
      </w:pPr>
      <w:r>
        <w:t>Water supply</w:t>
      </w:r>
    </w:p>
    <w:p w:rsidR="00A41BFC" w:rsidRDefault="00A41BFC" w:rsidP="00CF0F73">
      <w:pPr>
        <w:pStyle w:val="ListParagraph"/>
        <w:numPr>
          <w:ilvl w:val="0"/>
          <w:numId w:val="23"/>
        </w:numPr>
        <w:jc w:val="both"/>
      </w:pPr>
      <w:r>
        <w:t>Soil quality</w:t>
      </w:r>
    </w:p>
    <w:p w:rsidR="00A41BFC" w:rsidRDefault="00A41BFC" w:rsidP="00CF0F73">
      <w:pPr>
        <w:pStyle w:val="ListParagraph"/>
        <w:numPr>
          <w:ilvl w:val="0"/>
          <w:numId w:val="23"/>
        </w:numPr>
        <w:jc w:val="both"/>
      </w:pPr>
      <w:r>
        <w:t>Lack of storage capacity after harvest</w:t>
      </w:r>
    </w:p>
    <w:p w:rsidR="00185C0F" w:rsidRDefault="00A41BFC" w:rsidP="00F17D76">
      <w:pPr>
        <w:pStyle w:val="ListParagraph"/>
        <w:numPr>
          <w:ilvl w:val="0"/>
          <w:numId w:val="23"/>
        </w:numPr>
        <w:jc w:val="both"/>
        <w:rPr>
          <w:ins w:id="25" w:author="George Leeson" w:date="2016-11-08T09:44:00Z"/>
        </w:rPr>
      </w:pPr>
      <w:r>
        <w:t>Information about new farming techniques</w:t>
      </w:r>
    </w:p>
    <w:p w:rsidR="00F17D76" w:rsidRDefault="00F17D76" w:rsidP="00F17D76">
      <w:pPr>
        <w:pStyle w:val="ListParagraph"/>
        <w:numPr>
          <w:ilvl w:val="0"/>
          <w:numId w:val="23"/>
        </w:numPr>
        <w:jc w:val="both"/>
      </w:pPr>
      <w:r>
        <w:t xml:space="preserve">Access to machinery </w:t>
      </w:r>
    </w:p>
    <w:p w:rsidR="00F17D76" w:rsidRDefault="00F17D76" w:rsidP="00F17D76">
      <w:pPr>
        <w:pStyle w:val="ListParagraph"/>
        <w:numPr>
          <w:ilvl w:val="0"/>
          <w:numId w:val="23"/>
        </w:numPr>
        <w:jc w:val="both"/>
      </w:pPr>
      <w:r>
        <w:t>New pests</w:t>
      </w:r>
    </w:p>
    <w:p w:rsidR="00F17D76" w:rsidRDefault="00F17D76" w:rsidP="00F17D76">
      <w:pPr>
        <w:pStyle w:val="ListParagraph"/>
        <w:numPr>
          <w:ilvl w:val="0"/>
          <w:numId w:val="23"/>
        </w:numPr>
        <w:jc w:val="both"/>
      </w:pPr>
      <w:r>
        <w:t>Other</w:t>
      </w:r>
    </w:p>
    <w:p w:rsidR="00F17D76" w:rsidRDefault="00F17D76" w:rsidP="00046E37">
      <w:pPr>
        <w:jc w:val="both"/>
      </w:pPr>
    </w:p>
    <w:p w:rsidR="001B5894" w:rsidRDefault="001B5894">
      <w:pPr>
        <w:jc w:val="both"/>
      </w:pPr>
    </w:p>
    <w:p w:rsidR="001B5894" w:rsidRDefault="001B5894">
      <w:pPr>
        <w:jc w:val="both"/>
      </w:pPr>
    </w:p>
    <w:p w:rsidR="001B5894" w:rsidRPr="00046E37" w:rsidRDefault="00637717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Cs/>
          <w:color w:val="000000"/>
          <w:sz w:val="28"/>
          <w:szCs w:val="28"/>
          <w:lang w:eastAsia="en-GB"/>
        </w:rPr>
      </w:pPr>
      <w:r w:rsidRPr="00046E37">
        <w:rPr>
          <w:b/>
          <w:bCs/>
          <w:iCs/>
          <w:color w:val="000000"/>
          <w:sz w:val="28"/>
          <w:szCs w:val="28"/>
          <w:lang w:eastAsia="en-GB"/>
        </w:rPr>
        <w:t xml:space="preserve">Module </w:t>
      </w:r>
      <w:ins w:id="26" w:author="George Leeson" w:date="2016-11-08T09:58:00Z">
        <w:r w:rsidR="000E7BD3">
          <w:rPr>
            <w:b/>
            <w:bCs/>
            <w:iCs/>
            <w:color w:val="000000"/>
            <w:sz w:val="28"/>
            <w:szCs w:val="28"/>
            <w:lang w:eastAsia="en-GB"/>
          </w:rPr>
          <w:t>3</w:t>
        </w:r>
      </w:ins>
      <w:bookmarkStart w:id="27" w:name="_GoBack"/>
      <w:bookmarkEnd w:id="27"/>
      <w:del w:id="28" w:author="George Leeson" w:date="2016-11-08T09:58:00Z">
        <w:r w:rsidR="00F62A18" w:rsidDel="000E7BD3">
          <w:rPr>
            <w:b/>
            <w:bCs/>
            <w:iCs/>
            <w:color w:val="000000"/>
            <w:sz w:val="28"/>
            <w:szCs w:val="28"/>
            <w:lang w:eastAsia="en-GB"/>
          </w:rPr>
          <w:delText>2</w:delText>
        </w:r>
      </w:del>
      <w:r w:rsidRPr="00046E37">
        <w:rPr>
          <w:b/>
          <w:bCs/>
          <w:iCs/>
          <w:color w:val="000000"/>
          <w:sz w:val="28"/>
          <w:szCs w:val="28"/>
          <w:lang w:eastAsia="en-GB"/>
        </w:rPr>
        <w:t>:</w:t>
      </w:r>
    </w:p>
    <w:p w:rsidR="001B5894" w:rsidRPr="00046E37" w:rsidRDefault="00B56160" w:rsidP="00046E3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lang w:eastAsia="en-GB"/>
        </w:rPr>
      </w:pPr>
      <w:r>
        <w:rPr>
          <w:b/>
          <w:color w:val="000000"/>
          <w:lang w:eastAsia="en-GB"/>
        </w:rPr>
        <w:t>Rice varieties</w:t>
      </w: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Q1. For each plot from the table in Q3 Module 2 – use same plot codes: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54"/>
        <w:gridCol w:w="2111"/>
        <w:gridCol w:w="2035"/>
        <w:gridCol w:w="2221"/>
      </w:tblGrid>
      <w:tr w:rsidR="001B5894">
        <w:trPr>
          <w:trHeight w:val="1029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Plot</w:t>
            </w:r>
          </w:p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code</w:t>
            </w:r>
          </w:p>
        </w:tc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1. variety summer</w:t>
            </w: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2. variety spring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3. rotation</w:t>
            </w:r>
          </w:p>
        </w:tc>
      </w:tr>
      <w:tr w:rsidR="001B5894">
        <w:trPr>
          <w:trHeight w:val="23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Which rice variety did you plant in the most recent season (Summer)?</w:t>
      </w:r>
    </w:p>
    <w:p w:rsidR="001B5894" w:rsidRDefault="0063771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Which rice variety did you plant in the previous season (Spring)?</w:t>
      </w:r>
    </w:p>
    <w:p w:rsidR="001B5894" w:rsidRDefault="0063771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If you do rotation between rice seasons, which crop did you plant most recently?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Q2. Do you grow any other rice varieties than the ones recommended by the co-operative?</w:t>
      </w:r>
    </w:p>
    <w:p w:rsidR="001B5894" w:rsidRDefault="0063771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Yes</w:t>
      </w:r>
    </w:p>
    <w:p w:rsidR="001B5894" w:rsidRDefault="0063771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No</w:t>
      </w:r>
    </w:p>
    <w:p w:rsidR="001B5894" w:rsidRDefault="001B5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 xml:space="preserve">Q3. Do you experiment with new rice varieties (Are you growing a new rice variety that you have not grown before this year)? </w:t>
      </w:r>
    </w:p>
    <w:p w:rsidR="001B5894" w:rsidRDefault="0063771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Yes</w:t>
      </w:r>
    </w:p>
    <w:p w:rsidR="001B5894" w:rsidRDefault="0063771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No -&gt;Q6.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Q4. If yes, on what proportion of your rice fields do you grow them?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Q5.  If yes, where did you hear about the new rice variety?</w:t>
      </w:r>
    </w:p>
    <w:p w:rsidR="001B5894" w:rsidRDefault="001B5894">
      <w:pPr>
        <w:pStyle w:val="ListParagraph"/>
        <w:rPr>
          <w:lang w:eastAsia="en-GB"/>
        </w:rPr>
      </w:pPr>
    </w:p>
    <w:p w:rsidR="001B5894" w:rsidRDefault="00637717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Neighbouring farmers</w:t>
      </w:r>
    </w:p>
    <w:p w:rsidR="001B5894" w:rsidRDefault="00637717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TV, newspapers</w:t>
      </w:r>
    </w:p>
    <w:p w:rsidR="001B5894" w:rsidRDefault="00637717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Private vendors</w:t>
      </w:r>
    </w:p>
    <w:p w:rsidR="001B5894" w:rsidRDefault="00637717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Other____________________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B56160" w:rsidRDefault="00B5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Q6.</w:t>
      </w:r>
      <w:r>
        <w:rPr>
          <w:lang w:eastAsia="en-GB"/>
        </w:rPr>
        <w:tab/>
        <w:t xml:space="preserve">Do you think in your commune experimenting with new rice varieties can lead to: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3"/>
        <w:gridCol w:w="1615"/>
        <w:gridCol w:w="1464"/>
        <w:gridCol w:w="1525"/>
        <w:gridCol w:w="1467"/>
        <w:gridCol w:w="1524"/>
      </w:tblGrid>
      <w:tr w:rsidR="001B5894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Definitely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Higher yields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Greater use of chemicals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Fewer pests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Better rice quality/taste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Q7.  When you personally decide about experimenting with new rice varieties, how important is the effect on: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0"/>
        <w:gridCol w:w="1599"/>
        <w:gridCol w:w="1440"/>
        <w:gridCol w:w="1508"/>
        <w:gridCol w:w="1442"/>
        <w:gridCol w:w="1609"/>
      </w:tblGrid>
      <w:tr w:rsidR="001B5894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important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important at all</w:t>
            </w:r>
          </w:p>
        </w:tc>
      </w:tr>
      <w:tr w:rsidR="001B5894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Higher yield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Greater use of chemicals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Fewer pests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Better rice quality/taste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Q8.</w:t>
      </w:r>
      <w:r>
        <w:rPr>
          <w:lang w:eastAsia="en-GB"/>
        </w:rPr>
        <w:tab/>
        <w:t xml:space="preserve">Do you think in your commune experimenting with new rice varieties is limited by: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22"/>
        <w:gridCol w:w="1607"/>
        <w:gridCol w:w="1443"/>
        <w:gridCol w:w="1509"/>
        <w:gridCol w:w="1446"/>
        <w:gridCol w:w="1511"/>
      </w:tblGrid>
      <w:tr w:rsidR="001B5894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Definitely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Insufficient knowledge/</w:t>
            </w:r>
          </w:p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information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Limited access to seeds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Farmers being afraid of failure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Field characteristics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Q9.  How important are these limitations for you personally, when you decide about experimenting with new rice varieties: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90"/>
        <w:gridCol w:w="1585"/>
        <w:gridCol w:w="1360"/>
        <w:gridCol w:w="1454"/>
        <w:gridCol w:w="1359"/>
        <w:gridCol w:w="1593"/>
      </w:tblGrid>
      <w:tr w:rsidR="001B5894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important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important at all</w:t>
            </w:r>
          </w:p>
        </w:tc>
      </w:tr>
      <w:tr w:rsidR="001B5894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Insufficient knowledge/</w:t>
            </w:r>
          </w:p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information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Limited access to seeds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Being afraid of failure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Field characteristics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rPr>
          <w:lang w:eastAsia="en-GB"/>
        </w:rPr>
      </w:pPr>
    </w:p>
    <w:p w:rsidR="001B5894" w:rsidRDefault="00637717">
      <w:pPr>
        <w:rPr>
          <w:lang w:eastAsia="en-GB"/>
        </w:rPr>
      </w:pPr>
      <w:r>
        <w:rPr>
          <w:lang w:eastAsia="en-GB"/>
        </w:rPr>
        <w:t>Q9. How much is experimenting with new rice varieties appreciated by your: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Household members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rPr>
          <w:lang w:eastAsia="en-GB"/>
        </w:rPr>
      </w:pPr>
    </w:p>
    <w:p w:rsidR="001B5894" w:rsidRDefault="00637717">
      <w:pPr>
        <w:rPr>
          <w:lang w:eastAsia="en-GB"/>
        </w:rPr>
      </w:pPr>
      <w:r>
        <w:rPr>
          <w:lang w:eastAsia="en-GB"/>
        </w:rPr>
        <w:t>Q10. When you decide about experimenting with new rice varieties, how much do you personally care about the opinion of: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Household members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/>
    <w:p w:rsidR="001B5894" w:rsidRDefault="001B5894"/>
    <w:p w:rsidR="001B5894" w:rsidRPr="00046E37" w:rsidRDefault="00637717" w:rsidP="00046E3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Cs/>
          <w:color w:val="000000"/>
          <w:lang w:eastAsia="en-GB"/>
        </w:rPr>
      </w:pPr>
      <w:r w:rsidRPr="00046E37">
        <w:rPr>
          <w:b/>
          <w:bCs/>
          <w:iCs/>
          <w:color w:val="000000"/>
          <w:lang w:eastAsia="en-GB"/>
        </w:rPr>
        <w:t xml:space="preserve"> Preventative Pesticide Spraying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Q1. Record of pesticide use during last rice season (Spring 2016)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06"/>
        <w:gridCol w:w="1562"/>
        <w:gridCol w:w="2584"/>
        <w:gridCol w:w="1789"/>
        <w:gridCol w:w="1797"/>
      </w:tblGrid>
      <w:tr w:rsidR="001B5894">
        <w:trPr>
          <w:trHeight w:val="1029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Application: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1. Days after transplant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2. Name of pesticide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3. Target pest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4. Reason for spraying</w:t>
            </w:r>
          </w:p>
        </w:tc>
      </w:tr>
      <w:tr w:rsidR="001B5894">
        <w:trPr>
          <w:trHeight w:val="23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  <w:tr w:rsidR="001B5894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For each spraying:</w:t>
      </w:r>
    </w:p>
    <w:p w:rsidR="001B5894" w:rsidRDefault="0063771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How many days after transplant did you spray?</w:t>
      </w:r>
    </w:p>
    <w:p w:rsidR="001B5894" w:rsidRDefault="0063771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Name of pesticide (to include all pesticides: insecticides, fungicides and herbicides)</w:t>
      </w:r>
    </w:p>
    <w:p w:rsidR="001B5894" w:rsidRDefault="0063771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Which pest were you targeting?</w:t>
      </w:r>
    </w:p>
    <w:p w:rsidR="001B5894" w:rsidRDefault="0063771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Why did you spray?</w:t>
      </w:r>
    </w:p>
    <w:p w:rsidR="001B5894" w:rsidRDefault="00637717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Saw pests in the field</w:t>
      </w:r>
    </w:p>
    <w:p w:rsidR="001B5894" w:rsidRDefault="00637717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 xml:space="preserve">Public announcement </w:t>
      </w:r>
    </w:p>
    <w:p w:rsidR="001B5894" w:rsidRDefault="00637717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Suggested by friends/neighbours</w:t>
      </w:r>
    </w:p>
    <w:p w:rsidR="001B5894" w:rsidRDefault="00637717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  <w:r>
        <w:rPr>
          <w:color w:val="000000"/>
          <w:lang w:eastAsia="en-GB"/>
        </w:rPr>
        <w:t>Preventative spraying</w:t>
      </w: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Q2.</w:t>
      </w:r>
      <w:r>
        <w:rPr>
          <w:lang w:eastAsia="en-GB"/>
        </w:rPr>
        <w:tab/>
        <w:t xml:space="preserve">Do you think farmers spraying preventatively in your commune can lead to: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07"/>
        <w:gridCol w:w="1618"/>
        <w:gridCol w:w="1476"/>
        <w:gridCol w:w="1531"/>
        <w:gridCol w:w="1476"/>
        <w:gridCol w:w="1531"/>
      </w:tblGrid>
      <w:tr w:rsidR="001B5894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Definitely</w:t>
            </w: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Less pest damage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Greater crop yield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 xml:space="preserve">Chemical pollution 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Fewer ‘good animals’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Q3.</w:t>
      </w:r>
      <w:r>
        <w:rPr>
          <w:lang w:eastAsia="en-GB"/>
        </w:rPr>
        <w:tab/>
        <w:t>When you personally decide whether or not to spray preventatively, how important is its effect on: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92"/>
        <w:gridCol w:w="1606"/>
        <w:gridCol w:w="1454"/>
        <w:gridCol w:w="1518"/>
        <w:gridCol w:w="1458"/>
        <w:gridCol w:w="1610"/>
      </w:tblGrid>
      <w:tr w:rsidR="001B5894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important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important at all</w:t>
            </w:r>
          </w:p>
        </w:tc>
      </w:tr>
      <w:tr w:rsidR="001B5894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Pest damage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Crop yield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 xml:space="preserve">Levels of chemical pollution 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Number of ‘good animals’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Q4.</w:t>
      </w:r>
      <w:r>
        <w:rPr>
          <w:lang w:eastAsia="en-GB"/>
        </w:rPr>
        <w:tab/>
        <w:t xml:space="preserve">Do you think in your commune correct pesticide application is limited by: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50"/>
        <w:gridCol w:w="1598"/>
        <w:gridCol w:w="1408"/>
        <w:gridCol w:w="1486"/>
        <w:gridCol w:w="1411"/>
        <w:gridCol w:w="1485"/>
      </w:tblGrid>
      <w:tr w:rsidR="001B5894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Definitely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Insufficient knowledge/</w:t>
            </w:r>
          </w:p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Information of farmers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frequently farmers check their fields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accurate the public announcements are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afraid farmers are of pest damage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1B5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GB"/>
        </w:rPr>
      </w:pPr>
      <w:r>
        <w:rPr>
          <w:lang w:eastAsia="en-GB"/>
        </w:rPr>
        <w:t>Q5.  How important are these factors for you personally, when you decide about spraying with pesticides: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1567"/>
        <w:gridCol w:w="1282"/>
        <w:gridCol w:w="1404"/>
        <w:gridCol w:w="1283"/>
        <w:gridCol w:w="1576"/>
      </w:tblGrid>
      <w:tr w:rsidR="001B589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important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important at all</w:t>
            </w:r>
          </w:p>
        </w:tc>
      </w:tr>
      <w:tr w:rsidR="001B589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Insufficient knowledge/</w:t>
            </w:r>
          </w:p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 xml:space="preserve">Information 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frequently you check your fields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accurate the public announcements are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How afraid you are of pest damage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/>
    <w:p w:rsidR="001B5894" w:rsidRDefault="00637717">
      <w:pPr>
        <w:rPr>
          <w:lang w:eastAsia="en-GB"/>
        </w:rPr>
      </w:pPr>
      <w:r>
        <w:rPr>
          <w:lang w:eastAsia="en-GB"/>
        </w:rPr>
        <w:t>Q6. How much is correct pesticide application important for the: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rPr>
          <w:lang w:eastAsia="en-GB"/>
        </w:rPr>
      </w:pPr>
    </w:p>
    <w:p w:rsidR="001B5894" w:rsidRDefault="00637717">
      <w:pPr>
        <w:rPr>
          <w:lang w:eastAsia="en-GB"/>
        </w:rPr>
      </w:pPr>
      <w:r>
        <w:rPr>
          <w:lang w:eastAsia="en-GB"/>
        </w:rPr>
        <w:t>Q7. When you decide about pesticide spraying, how much do you personally care about the opinion of: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Not at all</w:t>
            </w:r>
          </w:p>
        </w:tc>
      </w:tr>
      <w:tr w:rsidR="001B5894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/>
    <w:p w:rsidR="001B5894" w:rsidRDefault="001B5894"/>
    <w:p w:rsidR="001B5894" w:rsidRDefault="001B5894">
      <w:pPr>
        <w:jc w:val="both"/>
      </w:pPr>
    </w:p>
    <w:p w:rsidR="001B5894" w:rsidRDefault="001B5894">
      <w:pPr>
        <w:ind w:left="720"/>
        <w:jc w:val="both"/>
      </w:pPr>
    </w:p>
    <w:p w:rsidR="001B5894" w:rsidRDefault="001B5894">
      <w:pPr>
        <w:jc w:val="both"/>
      </w:pPr>
    </w:p>
    <w:p w:rsidR="001B5894" w:rsidRDefault="001B5894">
      <w:pPr>
        <w:jc w:val="both"/>
        <w:rPr>
          <w:b/>
          <w:bCs/>
        </w:rPr>
      </w:pPr>
    </w:p>
    <w:p w:rsidR="001B5894" w:rsidRDefault="001B5894"/>
    <w:sectPr w:rsidR="001B5894">
      <w:footerReference w:type="default" r:id="rId8"/>
      <w:pgSz w:w="11906" w:h="16838"/>
      <w:pgMar w:top="1701" w:right="1134" w:bottom="1701" w:left="1134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0F" w:rsidRDefault="00185C0F">
      <w:r>
        <w:separator/>
      </w:r>
    </w:p>
  </w:endnote>
  <w:endnote w:type="continuationSeparator" w:id="0">
    <w:p w:rsidR="00185C0F" w:rsidRDefault="0018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0F" w:rsidRDefault="00185C0F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>
              <wp:simplePos x="0" y="0"/>
              <wp:positionH relativeFrom="column">
                <wp:posOffset>5967730</wp:posOffset>
              </wp:positionH>
              <wp:positionV relativeFrom="paragraph">
                <wp:posOffset>635</wp:posOffset>
              </wp:positionV>
              <wp:extent cx="153035" cy="175260"/>
              <wp:effectExtent l="5080" t="10160" r="13335" b="5080"/>
              <wp:wrapTopAndBottom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5C0F" w:rsidRDefault="00185C0F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E7BD3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69.9pt;margin-top:.05pt;width:12.05pt;height:13.8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" strokeweight="0">
              <v:fill opacity="0"/>
              <v:textbox inset="0,0,0,0">
                <w:txbxContent>
                  <w:p w:rsidR="00185C0F" w:rsidRDefault="00185C0F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E7BD3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0F" w:rsidRDefault="00185C0F">
      <w:r>
        <w:separator/>
      </w:r>
    </w:p>
  </w:footnote>
  <w:footnote w:type="continuationSeparator" w:id="0">
    <w:p w:rsidR="00185C0F" w:rsidRDefault="0018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78B"/>
    <w:multiLevelType w:val="multilevel"/>
    <w:tmpl w:val="12EAEE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08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8970ADA"/>
    <w:multiLevelType w:val="multilevel"/>
    <w:tmpl w:val="18B2A3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D6824"/>
    <w:multiLevelType w:val="multilevel"/>
    <w:tmpl w:val="03A2BF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9B186E"/>
    <w:multiLevelType w:val="multilevel"/>
    <w:tmpl w:val="F6049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32BBA"/>
    <w:multiLevelType w:val="multilevel"/>
    <w:tmpl w:val="613A4F68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B6A28"/>
    <w:multiLevelType w:val="multilevel"/>
    <w:tmpl w:val="A6A20DC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4285BA5"/>
    <w:multiLevelType w:val="multilevel"/>
    <w:tmpl w:val="FEEEBB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D100844"/>
    <w:multiLevelType w:val="multilevel"/>
    <w:tmpl w:val="89C6E9A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bullet"/>
      <w:lvlText w:val=""/>
      <w:lvlJc w:val="left"/>
      <w:pPr>
        <w:ind w:left="108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3E590D62"/>
    <w:multiLevelType w:val="hybridMultilevel"/>
    <w:tmpl w:val="59B0477A"/>
    <w:lvl w:ilvl="0" w:tplc="A25293CA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A07573"/>
    <w:multiLevelType w:val="multilevel"/>
    <w:tmpl w:val="01BE56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BA066D"/>
    <w:multiLevelType w:val="hybridMultilevel"/>
    <w:tmpl w:val="DF26619E"/>
    <w:lvl w:ilvl="0" w:tplc="0810C79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30D26"/>
    <w:multiLevelType w:val="multilevel"/>
    <w:tmpl w:val="17B25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576A3"/>
    <w:multiLevelType w:val="multilevel"/>
    <w:tmpl w:val="5818E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1335A81"/>
    <w:multiLevelType w:val="multilevel"/>
    <w:tmpl w:val="C5BE8F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551E1495"/>
    <w:multiLevelType w:val="multilevel"/>
    <w:tmpl w:val="7F66CD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551F5C05"/>
    <w:multiLevelType w:val="multilevel"/>
    <w:tmpl w:val="F85A29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61708CC"/>
    <w:multiLevelType w:val="multilevel"/>
    <w:tmpl w:val="5E0C5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67A5A9A"/>
    <w:multiLevelType w:val="multilevel"/>
    <w:tmpl w:val="F8D811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5ACB57FA"/>
    <w:multiLevelType w:val="multilevel"/>
    <w:tmpl w:val="BFE8A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E9002BF"/>
    <w:multiLevelType w:val="multilevel"/>
    <w:tmpl w:val="FD124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0C9377E"/>
    <w:multiLevelType w:val="multilevel"/>
    <w:tmpl w:val="3334AB34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E4C9A"/>
    <w:multiLevelType w:val="multilevel"/>
    <w:tmpl w:val="0DD86882"/>
    <w:lvl w:ilvl="0">
      <w:start w:val="13"/>
      <w:numFmt w:val="bullet"/>
      <w:lvlText w:val="•"/>
      <w:lvlJc w:val="left"/>
      <w:pPr>
        <w:ind w:left="72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nsid w:val="6B1A0DE8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B850AF"/>
    <w:multiLevelType w:val="multilevel"/>
    <w:tmpl w:val="36584F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DF7A6D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CA7617"/>
    <w:multiLevelType w:val="multilevel"/>
    <w:tmpl w:val="30266B6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3"/>
      <w:numFmt w:val="bullet"/>
      <w:lvlText w:val="•"/>
      <w:lvlJc w:val="left"/>
      <w:pPr>
        <w:ind w:left="2880" w:hanging="720"/>
      </w:pPr>
      <w:rPr>
        <w:rFonts w:ascii="Calibri" w:hAnsi="Calibri" w:cs="Calibri" w:hint="default"/>
        <w:b/>
        <w:bCs/>
      </w:r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22"/>
  </w:num>
  <w:num w:numId="5">
    <w:abstractNumId w:val="25"/>
  </w:num>
  <w:num w:numId="6">
    <w:abstractNumId w:val="23"/>
  </w:num>
  <w:num w:numId="7">
    <w:abstractNumId w:val="1"/>
  </w:num>
  <w:num w:numId="8">
    <w:abstractNumId w:val="7"/>
  </w:num>
  <w:num w:numId="9">
    <w:abstractNumId w:val="17"/>
  </w:num>
  <w:num w:numId="10">
    <w:abstractNumId w:val="0"/>
  </w:num>
  <w:num w:numId="11">
    <w:abstractNumId w:val="14"/>
  </w:num>
  <w:num w:numId="12">
    <w:abstractNumId w:val="19"/>
  </w:num>
  <w:num w:numId="13">
    <w:abstractNumId w:val="12"/>
  </w:num>
  <w:num w:numId="14">
    <w:abstractNumId w:val="16"/>
  </w:num>
  <w:num w:numId="15">
    <w:abstractNumId w:val="21"/>
  </w:num>
  <w:num w:numId="16">
    <w:abstractNumId w:val="15"/>
  </w:num>
  <w:num w:numId="17">
    <w:abstractNumId w:val="13"/>
  </w:num>
  <w:num w:numId="18">
    <w:abstractNumId w:val="9"/>
  </w:num>
  <w:num w:numId="19">
    <w:abstractNumId w:val="4"/>
  </w:num>
  <w:num w:numId="20">
    <w:abstractNumId w:val="20"/>
  </w:num>
  <w:num w:numId="21">
    <w:abstractNumId w:val="11"/>
  </w:num>
  <w:num w:numId="22">
    <w:abstractNumId w:val="3"/>
  </w:num>
  <w:num w:numId="23">
    <w:abstractNumId w:val="18"/>
  </w:num>
  <w:num w:numId="24">
    <w:abstractNumId w:val="2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revisionView w:markup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94"/>
    <w:rsid w:val="00046E37"/>
    <w:rsid w:val="00051D64"/>
    <w:rsid w:val="00057B03"/>
    <w:rsid w:val="00071B12"/>
    <w:rsid w:val="000E03C9"/>
    <w:rsid w:val="000E7BD3"/>
    <w:rsid w:val="00185C0F"/>
    <w:rsid w:val="001B5894"/>
    <w:rsid w:val="001B79AA"/>
    <w:rsid w:val="002754FF"/>
    <w:rsid w:val="002F3178"/>
    <w:rsid w:val="00376076"/>
    <w:rsid w:val="003F6887"/>
    <w:rsid w:val="00411F0B"/>
    <w:rsid w:val="00433A88"/>
    <w:rsid w:val="00495D4B"/>
    <w:rsid w:val="005E0385"/>
    <w:rsid w:val="00637717"/>
    <w:rsid w:val="006D0F58"/>
    <w:rsid w:val="00706113"/>
    <w:rsid w:val="00827699"/>
    <w:rsid w:val="009201E7"/>
    <w:rsid w:val="0094212F"/>
    <w:rsid w:val="00A41BFC"/>
    <w:rsid w:val="00B56160"/>
    <w:rsid w:val="00B80E7F"/>
    <w:rsid w:val="00BE1C2E"/>
    <w:rsid w:val="00CF0F73"/>
    <w:rsid w:val="00EC2292"/>
    <w:rsid w:val="00ED728E"/>
    <w:rsid w:val="00EE1374"/>
    <w:rsid w:val="00F10452"/>
    <w:rsid w:val="00F1180D"/>
    <w:rsid w:val="00F17D76"/>
    <w:rsid w:val="00F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36"/>
    <w:pPr>
      <w:suppressAutoHyphens/>
    </w:pPr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B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B36"/>
    <w:rPr>
      <w:rFonts w:ascii="Times New Roman" w:hAnsi="Times New Roman" w:cs="Times New Roman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B3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9B1B36"/>
  </w:style>
  <w:style w:type="character" w:styleId="CommentReference">
    <w:name w:val="annotation reference"/>
    <w:basedOn w:val="DefaultParagraphFont"/>
    <w:uiPriority w:val="99"/>
    <w:semiHidden/>
    <w:rsid w:val="009B1B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B1B36"/>
    <w:rPr>
      <w:rFonts w:ascii="Calibri" w:eastAsia="Times New Roman" w:hAnsi="Calibri" w:cs="Calibri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B36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6A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i w:val="0"/>
      <w:iCs w:val="0"/>
    </w:rPr>
  </w:style>
  <w:style w:type="character" w:customStyle="1" w:styleId="ListLabel3">
    <w:name w:val="ListLabel 3"/>
    <w:rPr>
      <w:b w:val="0"/>
      <w:bCs w:val="0"/>
    </w:rPr>
  </w:style>
  <w:style w:type="character" w:customStyle="1" w:styleId="ListLabel4">
    <w:name w:val="ListLabel 4"/>
    <w:rPr>
      <w:b/>
      <w:bCs/>
    </w:rPr>
  </w:style>
  <w:style w:type="character" w:customStyle="1" w:styleId="ListLabel5">
    <w:name w:val="ListLabel 5"/>
    <w:rPr>
      <w:rFonts w:eastAsia="Times New Roman"/>
      <w:b/>
      <w:bCs/>
    </w:rPr>
  </w:style>
  <w:style w:type="character" w:customStyle="1" w:styleId="ListLabel6">
    <w:name w:val="ListLabel 6"/>
    <w:rPr>
      <w:rFonts w:cs="Symbol"/>
      <w:b w:val="0"/>
      <w:bCs w:val="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i w:val="0"/>
      <w:iCs w:val="0"/>
    </w:rPr>
  </w:style>
  <w:style w:type="character" w:customStyle="1" w:styleId="ListLabel13">
    <w:name w:val="ListLabel 13"/>
    <w:rPr>
      <w:b w:val="0"/>
      <w:bCs w:val="0"/>
    </w:rPr>
  </w:style>
  <w:style w:type="character" w:customStyle="1" w:styleId="ListLabel14">
    <w:name w:val="ListLabel 14"/>
    <w:rPr>
      <w:b/>
      <w:bCs/>
    </w:rPr>
  </w:style>
  <w:style w:type="character" w:customStyle="1" w:styleId="ListLabel15">
    <w:name w:val="ListLabel 15"/>
    <w:rPr>
      <w:rFonts w:cs="Calibri"/>
      <w:b/>
      <w:bCs/>
    </w:rPr>
  </w:style>
  <w:style w:type="character" w:customStyle="1" w:styleId="ListLabel16">
    <w:name w:val="ListLabel 16"/>
    <w:rPr>
      <w:rFonts w:cs="Symbol"/>
      <w:b w:val="0"/>
      <w:bCs w:val="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alibri"/>
    </w:rPr>
  </w:style>
  <w:style w:type="character" w:customStyle="1" w:styleId="ListLabel21">
    <w:name w:val="ListLabel 21"/>
    <w:rPr>
      <w:color w:val="000000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i w:val="0"/>
      <w:iCs w:val="0"/>
    </w:rPr>
  </w:style>
  <w:style w:type="character" w:customStyle="1" w:styleId="ListLabel24">
    <w:name w:val="ListLabel 24"/>
    <w:rPr>
      <w:b w:val="0"/>
      <w:bCs w:val="0"/>
    </w:rPr>
  </w:style>
  <w:style w:type="character" w:customStyle="1" w:styleId="ListLabel25">
    <w:name w:val="ListLabel 25"/>
    <w:rPr>
      <w:b/>
      <w:bCs/>
    </w:rPr>
  </w:style>
  <w:style w:type="character" w:customStyle="1" w:styleId="ListLabel26">
    <w:name w:val="ListLabel 26"/>
    <w:rPr>
      <w:rFonts w:cs="Calibri"/>
      <w:b/>
      <w:bCs/>
    </w:rPr>
  </w:style>
  <w:style w:type="character" w:customStyle="1" w:styleId="ListLabel27">
    <w:name w:val="ListLabel 27"/>
    <w:rPr>
      <w:rFonts w:cs="Symbol"/>
      <w:b w:val="0"/>
      <w:bCs w:val="0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Calibri"/>
    </w:rPr>
  </w:style>
  <w:style w:type="character" w:customStyle="1" w:styleId="ListLabel32">
    <w:name w:val="ListLabel 32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semiHidden/>
    <w:rsid w:val="009B1B36"/>
    <w:pPr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99"/>
    <w:qFormat/>
    <w:rsid w:val="009B1B36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9B1B36"/>
    <w:pPr>
      <w:spacing w:after="200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1B3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rsid w:val="000B6A1D"/>
    <w:pPr>
      <w:spacing w:after="0"/>
    </w:pPr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36"/>
    <w:pPr>
      <w:suppressAutoHyphens/>
    </w:pPr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B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B36"/>
    <w:rPr>
      <w:rFonts w:ascii="Times New Roman" w:hAnsi="Times New Roman" w:cs="Times New Roman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B3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9B1B36"/>
  </w:style>
  <w:style w:type="character" w:styleId="CommentReference">
    <w:name w:val="annotation reference"/>
    <w:basedOn w:val="DefaultParagraphFont"/>
    <w:uiPriority w:val="99"/>
    <w:semiHidden/>
    <w:rsid w:val="009B1B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B1B36"/>
    <w:rPr>
      <w:rFonts w:ascii="Calibri" w:eastAsia="Times New Roman" w:hAnsi="Calibri" w:cs="Calibri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B36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6A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i w:val="0"/>
      <w:iCs w:val="0"/>
    </w:rPr>
  </w:style>
  <w:style w:type="character" w:customStyle="1" w:styleId="ListLabel3">
    <w:name w:val="ListLabel 3"/>
    <w:rPr>
      <w:b w:val="0"/>
      <w:bCs w:val="0"/>
    </w:rPr>
  </w:style>
  <w:style w:type="character" w:customStyle="1" w:styleId="ListLabel4">
    <w:name w:val="ListLabel 4"/>
    <w:rPr>
      <w:b/>
      <w:bCs/>
    </w:rPr>
  </w:style>
  <w:style w:type="character" w:customStyle="1" w:styleId="ListLabel5">
    <w:name w:val="ListLabel 5"/>
    <w:rPr>
      <w:rFonts w:eastAsia="Times New Roman"/>
      <w:b/>
      <w:bCs/>
    </w:rPr>
  </w:style>
  <w:style w:type="character" w:customStyle="1" w:styleId="ListLabel6">
    <w:name w:val="ListLabel 6"/>
    <w:rPr>
      <w:rFonts w:cs="Symbol"/>
      <w:b w:val="0"/>
      <w:bCs w:val="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i w:val="0"/>
      <w:iCs w:val="0"/>
    </w:rPr>
  </w:style>
  <w:style w:type="character" w:customStyle="1" w:styleId="ListLabel13">
    <w:name w:val="ListLabel 13"/>
    <w:rPr>
      <w:b w:val="0"/>
      <w:bCs w:val="0"/>
    </w:rPr>
  </w:style>
  <w:style w:type="character" w:customStyle="1" w:styleId="ListLabel14">
    <w:name w:val="ListLabel 14"/>
    <w:rPr>
      <w:b/>
      <w:bCs/>
    </w:rPr>
  </w:style>
  <w:style w:type="character" w:customStyle="1" w:styleId="ListLabel15">
    <w:name w:val="ListLabel 15"/>
    <w:rPr>
      <w:rFonts w:cs="Calibri"/>
      <w:b/>
      <w:bCs/>
    </w:rPr>
  </w:style>
  <w:style w:type="character" w:customStyle="1" w:styleId="ListLabel16">
    <w:name w:val="ListLabel 16"/>
    <w:rPr>
      <w:rFonts w:cs="Symbol"/>
      <w:b w:val="0"/>
      <w:bCs w:val="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alibri"/>
    </w:rPr>
  </w:style>
  <w:style w:type="character" w:customStyle="1" w:styleId="ListLabel21">
    <w:name w:val="ListLabel 21"/>
    <w:rPr>
      <w:color w:val="000000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i w:val="0"/>
      <w:iCs w:val="0"/>
    </w:rPr>
  </w:style>
  <w:style w:type="character" w:customStyle="1" w:styleId="ListLabel24">
    <w:name w:val="ListLabel 24"/>
    <w:rPr>
      <w:b w:val="0"/>
      <w:bCs w:val="0"/>
    </w:rPr>
  </w:style>
  <w:style w:type="character" w:customStyle="1" w:styleId="ListLabel25">
    <w:name w:val="ListLabel 25"/>
    <w:rPr>
      <w:b/>
      <w:bCs/>
    </w:rPr>
  </w:style>
  <w:style w:type="character" w:customStyle="1" w:styleId="ListLabel26">
    <w:name w:val="ListLabel 26"/>
    <w:rPr>
      <w:rFonts w:cs="Calibri"/>
      <w:b/>
      <w:bCs/>
    </w:rPr>
  </w:style>
  <w:style w:type="character" w:customStyle="1" w:styleId="ListLabel27">
    <w:name w:val="ListLabel 27"/>
    <w:rPr>
      <w:rFonts w:cs="Symbol"/>
      <w:b w:val="0"/>
      <w:bCs w:val="0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Calibri"/>
    </w:rPr>
  </w:style>
  <w:style w:type="character" w:customStyle="1" w:styleId="ListLabel32">
    <w:name w:val="ListLabel 32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semiHidden/>
    <w:rsid w:val="009B1B36"/>
    <w:pPr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99"/>
    <w:qFormat/>
    <w:rsid w:val="009B1B36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9B1B36"/>
    <w:pPr>
      <w:spacing w:after="200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1B3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rsid w:val="000B6A1D"/>
    <w:pPr>
      <w:spacing w:after="0"/>
    </w:pPr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FoF FARMING QUESTIONNAIRE</vt:lpstr>
    </vt:vector>
  </TitlesOfParts>
  <Company>University of Oxford</Company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FoF FARMING QUESTIONNAIRE</dc:title>
  <dc:creator>George Leeson</dc:creator>
  <cp:lastModifiedBy>George Leeson</cp:lastModifiedBy>
  <cp:revision>4</cp:revision>
  <cp:lastPrinted>2016-11-03T09:18:00Z</cp:lastPrinted>
  <dcterms:created xsi:type="dcterms:W3CDTF">2016-11-08T09:41:00Z</dcterms:created>
  <dcterms:modified xsi:type="dcterms:W3CDTF">2016-11-08T09:58:00Z</dcterms:modified>
  <dc:language>en-GB</dc:language>
</cp:coreProperties>
</file>